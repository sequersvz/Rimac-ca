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C3BFE" w14:textId="77777777" w:rsidR="00BB7626" w:rsidRPr="00A4649D" w:rsidRDefault="00D45E93" w:rsidP="00BB7626">
      <w:pPr>
        <w:jc w:val="center"/>
        <w:rPr>
          <w:rFonts w:ascii="Arial" w:hAnsi="Arial" w:cs="Arial"/>
          <w:b/>
          <w:u w:val="single"/>
        </w:rPr>
      </w:pPr>
      <w:r>
        <w:rPr>
          <w:rFonts w:ascii="Arial" w:hAnsi="Arial" w:cs="Arial"/>
          <w:b/>
          <w:u w:val="single"/>
        </w:rPr>
        <w:t xml:space="preserve">Bases de la </w:t>
      </w:r>
      <w:r w:rsidR="00CD2DD3">
        <w:rPr>
          <w:rFonts w:ascii="Arial" w:hAnsi="Arial" w:cs="Arial"/>
          <w:b/>
          <w:u w:val="single"/>
        </w:rPr>
        <w:t>Campaña</w:t>
      </w:r>
    </w:p>
    <w:p w14:paraId="0A0647A8" w14:textId="77777777" w:rsidR="00443022" w:rsidRPr="009E62EF" w:rsidRDefault="00443022" w:rsidP="00BB7626">
      <w:pPr>
        <w:jc w:val="both"/>
        <w:rPr>
          <w:rFonts w:ascii="Arial" w:hAnsi="Arial" w:cs="Arial"/>
        </w:rPr>
      </w:pPr>
      <w:r w:rsidRPr="00CB51AF">
        <w:rPr>
          <w:rFonts w:ascii="Arial" w:hAnsi="Arial" w:cs="Arial"/>
        </w:rPr>
        <w:t xml:space="preserve">Participa </w:t>
      </w:r>
      <w:r w:rsidR="000A27F3">
        <w:rPr>
          <w:rFonts w:ascii="Arial" w:hAnsi="Arial" w:cs="Arial"/>
        </w:rPr>
        <w:t>de la Campaña</w:t>
      </w:r>
      <w:r w:rsidRPr="00CB51AF">
        <w:rPr>
          <w:rFonts w:ascii="Arial" w:hAnsi="Arial" w:cs="Arial"/>
        </w:rPr>
        <w:t xml:space="preserve"> “</w:t>
      </w:r>
      <w:commentRangeStart w:id="0"/>
      <w:commentRangeStart w:id="1"/>
      <w:r w:rsidR="009E62EF">
        <w:rPr>
          <w:rFonts w:ascii="Arial" w:hAnsi="Arial" w:cs="Arial"/>
        </w:rPr>
        <w:t>Rímac te lleva a la Copa América</w:t>
      </w:r>
      <w:commentRangeEnd w:id="0"/>
      <w:r w:rsidR="00440783">
        <w:rPr>
          <w:rStyle w:val="Refdecomentario"/>
        </w:rPr>
        <w:commentReference w:id="0"/>
      </w:r>
      <w:commentRangeEnd w:id="1"/>
      <w:r w:rsidR="001825AE">
        <w:rPr>
          <w:rStyle w:val="Refdecomentario"/>
        </w:rPr>
        <w:commentReference w:id="1"/>
      </w:r>
      <w:r w:rsidRPr="00CB51AF">
        <w:rPr>
          <w:rFonts w:ascii="Arial" w:hAnsi="Arial" w:cs="Arial"/>
        </w:rPr>
        <w:t xml:space="preserve">” </w:t>
      </w:r>
      <w:r w:rsidR="009E62EF" w:rsidRPr="009E62EF">
        <w:rPr>
          <w:rFonts w:ascii="Arial" w:hAnsi="Arial" w:cs="Arial"/>
        </w:rPr>
        <w:t>organizada por</w:t>
      </w:r>
      <w:r w:rsidR="00CB51AF" w:rsidRPr="009E62EF">
        <w:rPr>
          <w:rFonts w:ascii="Arial" w:hAnsi="Arial" w:cs="Arial"/>
        </w:rPr>
        <w:t xml:space="preserve"> </w:t>
      </w:r>
      <w:r w:rsidR="00942352">
        <w:rPr>
          <w:rFonts w:ascii="Arial" w:hAnsi="Arial" w:cs="Arial"/>
        </w:rPr>
        <w:t>esta última</w:t>
      </w:r>
      <w:r w:rsidR="00A65624">
        <w:rPr>
          <w:rFonts w:ascii="Arial" w:hAnsi="Arial" w:cs="Arial"/>
        </w:rPr>
        <w:t>,</w:t>
      </w:r>
      <w:r w:rsidR="00AA7F49">
        <w:rPr>
          <w:rFonts w:ascii="Arial" w:hAnsi="Arial" w:cs="Arial"/>
        </w:rPr>
        <w:t xml:space="preserve"> cumpliendo </w:t>
      </w:r>
      <w:r w:rsidR="00942352">
        <w:rPr>
          <w:rFonts w:ascii="Arial" w:hAnsi="Arial" w:cs="Arial"/>
        </w:rPr>
        <w:t>los términos y condiciones descritos</w:t>
      </w:r>
      <w:r w:rsidR="00E83323">
        <w:rPr>
          <w:rFonts w:ascii="Arial" w:hAnsi="Arial" w:cs="Arial"/>
        </w:rPr>
        <w:t xml:space="preserve"> en el presente documento</w:t>
      </w:r>
      <w:r w:rsidR="00942352">
        <w:rPr>
          <w:rFonts w:ascii="Arial" w:hAnsi="Arial" w:cs="Arial"/>
        </w:rPr>
        <w:t>.</w:t>
      </w:r>
    </w:p>
    <w:p w14:paraId="2DF7BD57" w14:textId="77777777" w:rsidR="00BB7626" w:rsidRPr="00032959" w:rsidRDefault="00BB7626" w:rsidP="00BB7626">
      <w:pPr>
        <w:jc w:val="both"/>
        <w:rPr>
          <w:rFonts w:ascii="Arial" w:hAnsi="Arial" w:cs="Arial"/>
          <w:b/>
          <w:u w:val="single"/>
        </w:rPr>
      </w:pPr>
      <w:r w:rsidRPr="00032959">
        <w:rPr>
          <w:rFonts w:ascii="Arial" w:hAnsi="Arial" w:cs="Arial"/>
          <w:b/>
          <w:u w:val="single"/>
        </w:rPr>
        <w:t>Descripción:</w:t>
      </w:r>
    </w:p>
    <w:p w14:paraId="14278D1F" w14:textId="5B68B862" w:rsidR="00BB7626" w:rsidRDefault="006A23B1" w:rsidP="00BB7626">
      <w:pPr>
        <w:jc w:val="both"/>
        <w:rPr>
          <w:rFonts w:ascii="Arial" w:hAnsi="Arial" w:cs="Arial"/>
        </w:rPr>
      </w:pPr>
      <w:r>
        <w:rPr>
          <w:rFonts w:ascii="Arial" w:hAnsi="Arial" w:cs="Arial"/>
        </w:rPr>
        <w:t>Participa de la campaña</w:t>
      </w:r>
      <w:r w:rsidR="00A65624">
        <w:rPr>
          <w:rFonts w:ascii="Arial" w:hAnsi="Arial" w:cs="Arial"/>
        </w:rPr>
        <w:t xml:space="preserve"> cumpliendo los pasos de la </w:t>
      </w:r>
      <w:r w:rsidR="00A65624" w:rsidRPr="00B605E8">
        <w:rPr>
          <w:rFonts w:ascii="Arial" w:hAnsi="Arial" w:cs="Arial"/>
        </w:rPr>
        <w:t>mecánica</w:t>
      </w:r>
      <w:r w:rsidRPr="00B605E8">
        <w:rPr>
          <w:rFonts w:ascii="Arial" w:hAnsi="Arial" w:cs="Arial"/>
        </w:rPr>
        <w:t xml:space="preserve"> y podrás ganar</w:t>
      </w:r>
      <w:r w:rsidR="00B605E8">
        <w:rPr>
          <w:rFonts w:ascii="Arial" w:hAnsi="Arial" w:cs="Arial"/>
        </w:rPr>
        <w:t xml:space="preserve"> cualquiera de los</w:t>
      </w:r>
      <w:r w:rsidRPr="00B605E8">
        <w:rPr>
          <w:rFonts w:ascii="Arial" w:hAnsi="Arial" w:cs="Arial"/>
        </w:rPr>
        <w:t xml:space="preserve"> </w:t>
      </w:r>
      <w:del w:id="2" w:author="Diego Tamayo Galvez" w:date="2019-04-23T10:46:00Z">
        <w:r w:rsidR="00B605E8" w:rsidDel="00FC0526">
          <w:rPr>
            <w:rFonts w:ascii="Arial" w:hAnsi="Arial" w:cs="Arial"/>
          </w:rPr>
          <w:delText xml:space="preserve">tres </w:delText>
        </w:r>
      </w:del>
      <w:ins w:id="3" w:author="Diego Tamayo Galvez" w:date="2019-04-23T10:46:00Z">
        <w:r w:rsidR="00FC0526">
          <w:rPr>
            <w:rFonts w:ascii="Arial" w:hAnsi="Arial" w:cs="Arial"/>
          </w:rPr>
          <w:t xml:space="preserve">cinco </w:t>
        </w:r>
      </w:ins>
      <w:r w:rsidR="00B605E8">
        <w:rPr>
          <w:rFonts w:ascii="Arial" w:hAnsi="Arial" w:cs="Arial"/>
        </w:rPr>
        <w:t>(0</w:t>
      </w:r>
      <w:del w:id="4" w:author="Diego Tamayo Galvez" w:date="2019-04-23T10:46:00Z">
        <w:r w:rsidR="00B605E8" w:rsidDel="00FC0526">
          <w:rPr>
            <w:rFonts w:ascii="Arial" w:hAnsi="Arial" w:cs="Arial"/>
          </w:rPr>
          <w:delText>3</w:delText>
        </w:r>
      </w:del>
      <w:ins w:id="5" w:author="Diego Tamayo Galvez" w:date="2019-04-23T10:46:00Z">
        <w:r w:rsidR="00FC0526">
          <w:rPr>
            <w:rFonts w:ascii="Arial" w:hAnsi="Arial" w:cs="Arial"/>
          </w:rPr>
          <w:t>5</w:t>
        </w:r>
      </w:ins>
      <w:r w:rsidR="00B605E8">
        <w:rPr>
          <w:rFonts w:ascii="Arial" w:hAnsi="Arial" w:cs="Arial"/>
        </w:rPr>
        <w:t>) premios según los puntos acumulados.</w:t>
      </w:r>
    </w:p>
    <w:p w14:paraId="4C5DA1EC" w14:textId="77777777" w:rsidR="00C40ED7" w:rsidRDefault="00C40ED7" w:rsidP="00C40ED7">
      <w:pPr>
        <w:pBdr>
          <w:top w:val="nil"/>
          <w:left w:val="nil"/>
          <w:bottom w:val="nil"/>
          <w:right w:val="nil"/>
          <w:between w:val="nil"/>
        </w:pBdr>
        <w:spacing w:after="0" w:line="276" w:lineRule="auto"/>
        <w:rPr>
          <w:rFonts w:ascii="Arial" w:hAnsi="Arial" w:cs="Arial"/>
        </w:rPr>
      </w:pPr>
      <w:r w:rsidRPr="00D45E93">
        <w:rPr>
          <w:rFonts w:ascii="Arial" w:hAnsi="Arial" w:cs="Arial"/>
          <w:b/>
          <w:u w:val="single"/>
        </w:rPr>
        <w:t xml:space="preserve">Vigencia </w:t>
      </w:r>
      <w:r>
        <w:rPr>
          <w:rFonts w:ascii="Arial" w:hAnsi="Arial" w:cs="Arial"/>
          <w:b/>
          <w:u w:val="single"/>
        </w:rPr>
        <w:t>de la Campaña</w:t>
      </w:r>
      <w:r w:rsidRPr="00D45E93">
        <w:rPr>
          <w:rFonts w:ascii="Arial" w:hAnsi="Arial" w:cs="Arial"/>
          <w:b/>
        </w:rPr>
        <w:br/>
      </w:r>
      <w:commentRangeStart w:id="6"/>
      <w:r w:rsidRPr="00D45E93">
        <w:rPr>
          <w:rFonts w:ascii="Arial" w:hAnsi="Arial" w:cs="Arial"/>
        </w:rPr>
        <w:t xml:space="preserve">Desde el </w:t>
      </w:r>
      <w:r>
        <w:rPr>
          <w:rFonts w:ascii="Arial" w:hAnsi="Arial" w:cs="Arial"/>
        </w:rPr>
        <w:t>miércoles 01</w:t>
      </w:r>
      <w:r w:rsidRPr="00D45E93">
        <w:rPr>
          <w:rFonts w:ascii="Arial" w:hAnsi="Arial" w:cs="Arial"/>
        </w:rPr>
        <w:t xml:space="preserve"> de mayo a las 00:00 horas  </w:t>
      </w:r>
      <w:commentRangeEnd w:id="6"/>
      <w:r w:rsidR="003C1D90">
        <w:rPr>
          <w:rStyle w:val="Refdecomentario"/>
        </w:rPr>
        <w:commentReference w:id="6"/>
      </w:r>
      <w:r w:rsidRPr="00D45E93">
        <w:rPr>
          <w:rFonts w:ascii="Arial" w:hAnsi="Arial" w:cs="Arial"/>
        </w:rPr>
        <w:t xml:space="preserve">hasta el </w:t>
      </w:r>
      <w:r>
        <w:rPr>
          <w:rFonts w:ascii="Arial" w:hAnsi="Arial" w:cs="Arial"/>
        </w:rPr>
        <w:t>jueves 06</w:t>
      </w:r>
      <w:r w:rsidRPr="00D45E93">
        <w:rPr>
          <w:rFonts w:ascii="Arial" w:hAnsi="Arial" w:cs="Arial"/>
        </w:rPr>
        <w:t xml:space="preserve"> de junio a las 23:59</w:t>
      </w:r>
    </w:p>
    <w:p w14:paraId="3F19B566" w14:textId="77777777" w:rsidR="00C40ED7" w:rsidRDefault="00C40ED7" w:rsidP="00C40ED7">
      <w:pPr>
        <w:spacing w:after="0" w:line="240" w:lineRule="auto"/>
        <w:jc w:val="both"/>
        <w:rPr>
          <w:rFonts w:ascii="Arial" w:hAnsi="Arial" w:cs="Arial"/>
          <w:b/>
          <w:u w:val="single"/>
        </w:rPr>
      </w:pPr>
    </w:p>
    <w:p w14:paraId="5850DBA7" w14:textId="43D50A7C" w:rsidR="00C40ED7" w:rsidRPr="00032959" w:rsidRDefault="00C40ED7" w:rsidP="00C40ED7">
      <w:pPr>
        <w:jc w:val="both"/>
        <w:rPr>
          <w:rFonts w:ascii="Arial" w:hAnsi="Arial" w:cs="Arial"/>
          <w:b/>
          <w:u w:val="single"/>
        </w:rPr>
      </w:pPr>
      <w:r w:rsidRPr="00032959">
        <w:rPr>
          <w:rFonts w:ascii="Arial" w:hAnsi="Arial" w:cs="Arial"/>
          <w:b/>
          <w:u w:val="single"/>
        </w:rPr>
        <w:t>¿Quiénes participan</w:t>
      </w:r>
      <w:ins w:id="7" w:author="Aime Palhua" w:date="2019-04-26T17:43:00Z">
        <w:r w:rsidR="003C1D90">
          <w:rPr>
            <w:rFonts w:ascii="Arial" w:hAnsi="Arial" w:cs="Arial"/>
            <w:b/>
            <w:u w:val="single"/>
          </w:rPr>
          <w:t xml:space="preserve">                               </w:t>
        </w:r>
      </w:ins>
      <w:r w:rsidRPr="00032959">
        <w:rPr>
          <w:rFonts w:ascii="Arial" w:hAnsi="Arial" w:cs="Arial"/>
          <w:b/>
          <w:u w:val="single"/>
        </w:rPr>
        <w:t xml:space="preserve">? </w:t>
      </w:r>
    </w:p>
    <w:p w14:paraId="31076817" w14:textId="6A96814D" w:rsidR="00C40ED7" w:rsidRPr="00156841" w:rsidRDefault="000723A1" w:rsidP="00C40ED7">
      <w:pPr>
        <w:pBdr>
          <w:top w:val="nil"/>
          <w:left w:val="nil"/>
          <w:bottom w:val="nil"/>
          <w:right w:val="nil"/>
          <w:between w:val="nil"/>
        </w:pBdr>
        <w:spacing w:after="0" w:line="276" w:lineRule="auto"/>
        <w:jc w:val="both"/>
        <w:rPr>
          <w:ins w:id="8" w:author="Aime Palhua" w:date="2019-04-26T17:46:00Z"/>
          <w:rFonts w:ascii="Arial" w:hAnsi="Arial" w:cs="Arial"/>
        </w:rPr>
      </w:pPr>
      <w:r>
        <w:rPr>
          <w:rFonts w:ascii="Arial" w:hAnsi="Arial" w:cs="Arial"/>
        </w:rPr>
        <w:t>La campaña</w:t>
      </w:r>
      <w:r w:rsidR="00C40ED7" w:rsidRPr="00353CBC">
        <w:rPr>
          <w:rFonts w:ascii="Arial" w:hAnsi="Arial" w:cs="Arial"/>
        </w:rPr>
        <w:t xml:space="preserve"> es válid</w:t>
      </w:r>
      <w:del w:id="9" w:author="Diego Tamayo Galvez" w:date="2019-04-23T10:28:00Z">
        <w:r w:rsidR="00C40ED7" w:rsidRPr="00353CBC" w:rsidDel="003F0964">
          <w:rPr>
            <w:rFonts w:ascii="Arial" w:hAnsi="Arial" w:cs="Arial"/>
          </w:rPr>
          <w:delText>o</w:delText>
        </w:r>
      </w:del>
      <w:ins w:id="10" w:author="Diego Tamayo Galvez" w:date="2019-04-23T10:28:00Z">
        <w:r w:rsidR="003F0964">
          <w:rPr>
            <w:rFonts w:ascii="Arial" w:hAnsi="Arial" w:cs="Arial"/>
          </w:rPr>
          <w:t>a a nivel nacional</w:t>
        </w:r>
      </w:ins>
      <w:del w:id="11" w:author="Diego Tamayo Galvez" w:date="2019-04-23T10:28:00Z">
        <w:r w:rsidR="00C40ED7" w:rsidRPr="00353CBC" w:rsidDel="003F0964">
          <w:rPr>
            <w:rFonts w:ascii="Arial" w:hAnsi="Arial" w:cs="Arial"/>
          </w:rPr>
          <w:delText xml:space="preserve"> para participantes de Lima Metropolitana</w:delText>
        </w:r>
      </w:del>
      <w:r w:rsidR="00C40ED7" w:rsidRPr="00353CBC">
        <w:rPr>
          <w:rFonts w:ascii="Arial" w:hAnsi="Arial" w:cs="Arial"/>
        </w:rPr>
        <w:t xml:space="preserve">. Pueden participar las personas mayores de 18 años. En caso sean peruanos, se identificarán con Documento Nacional de Identidad y en caso sean personas extranjeras, se </w:t>
      </w:r>
      <w:r w:rsidR="00C40ED7" w:rsidRPr="00583C0D">
        <w:rPr>
          <w:rFonts w:ascii="Arial" w:hAnsi="Arial" w:cs="Arial"/>
        </w:rPr>
        <w:t>identificarán con Carnet de Extranjería</w:t>
      </w:r>
      <w:ins w:id="12" w:author="Diego Tamayo Galvez" w:date="2019-04-23T10:39:00Z">
        <w:r w:rsidR="00FC0526" w:rsidRPr="00583C0D">
          <w:rPr>
            <w:rFonts w:ascii="Arial" w:hAnsi="Arial" w:cs="Arial"/>
          </w:rPr>
          <w:t xml:space="preserve"> o con Permiso Temporal de </w:t>
        </w:r>
      </w:ins>
      <w:del w:id="13" w:author="Diego Tamayo Galvez" w:date="2019-04-23T16:20:00Z">
        <w:r w:rsidR="00C40ED7" w:rsidRPr="00156841" w:rsidDel="004A6EA5">
          <w:rPr>
            <w:rFonts w:ascii="Arial" w:hAnsi="Arial" w:cs="Arial"/>
          </w:rPr>
          <w:delText>,</w:delText>
        </w:r>
      </w:del>
      <w:ins w:id="14" w:author="Diego Tamayo Galvez" w:date="2019-04-23T16:20:00Z">
        <w:r w:rsidR="004A6EA5" w:rsidRPr="00156841">
          <w:rPr>
            <w:rFonts w:ascii="Arial" w:hAnsi="Arial" w:cs="Arial"/>
          </w:rPr>
          <w:t>Permanencia,</w:t>
        </w:r>
      </w:ins>
      <w:r w:rsidR="00C40ED7" w:rsidRPr="00156841">
        <w:rPr>
          <w:rFonts w:ascii="Arial" w:hAnsi="Arial" w:cs="Arial"/>
        </w:rPr>
        <w:t xml:space="preserve"> siempre y cuando los participantes</w:t>
      </w:r>
      <w:ins w:id="15" w:author="Aime Palhua" w:date="2019-04-26T17:46:00Z">
        <w:r w:rsidR="003C1D90" w:rsidRPr="00156841">
          <w:rPr>
            <w:rFonts w:ascii="Arial" w:hAnsi="Arial" w:cs="Arial"/>
          </w:rPr>
          <w:t xml:space="preserve"> adquieran los productos a través del canal de </w:t>
        </w:r>
        <w:proofErr w:type="spellStart"/>
        <w:r w:rsidR="003C1D90" w:rsidRPr="00156841">
          <w:rPr>
            <w:rFonts w:ascii="Arial" w:hAnsi="Arial" w:cs="Arial"/>
          </w:rPr>
          <w:t>telemarketing</w:t>
        </w:r>
        <w:proofErr w:type="spellEnd"/>
        <w:r w:rsidR="003C1D90" w:rsidRPr="00156841">
          <w:rPr>
            <w:rFonts w:ascii="Arial" w:hAnsi="Arial" w:cs="Arial"/>
          </w:rPr>
          <w:t xml:space="preserve"> de RIMAC SEGUROS y que</w:t>
        </w:r>
      </w:ins>
      <w:r w:rsidR="00C40ED7" w:rsidRPr="00156841">
        <w:rPr>
          <w:rFonts w:ascii="Arial" w:hAnsi="Arial" w:cs="Arial"/>
        </w:rPr>
        <w:t xml:space="preserve"> cumplan con las condiciones de la campaña.</w:t>
      </w:r>
    </w:p>
    <w:p w14:paraId="3936AC35" w14:textId="77777777" w:rsidR="003C1D90" w:rsidRPr="00156841" w:rsidRDefault="003C1D90" w:rsidP="00C40ED7">
      <w:pPr>
        <w:pBdr>
          <w:top w:val="nil"/>
          <w:left w:val="nil"/>
          <w:bottom w:val="nil"/>
          <w:right w:val="nil"/>
          <w:between w:val="nil"/>
        </w:pBdr>
        <w:spacing w:after="0" w:line="276" w:lineRule="auto"/>
        <w:jc w:val="both"/>
        <w:rPr>
          <w:ins w:id="16" w:author="Aime Palhua" w:date="2019-04-26T17:46:00Z"/>
          <w:rFonts w:ascii="Arial" w:hAnsi="Arial" w:cs="Arial"/>
          <w:b/>
        </w:rPr>
      </w:pPr>
    </w:p>
    <w:p w14:paraId="017933C4" w14:textId="677B5EED" w:rsidR="003C1D90" w:rsidRPr="00156841" w:rsidRDefault="003C1D90" w:rsidP="00C40ED7">
      <w:pPr>
        <w:pBdr>
          <w:top w:val="nil"/>
          <w:left w:val="nil"/>
          <w:bottom w:val="nil"/>
          <w:right w:val="nil"/>
          <w:between w:val="nil"/>
        </w:pBdr>
        <w:spacing w:after="0" w:line="276" w:lineRule="auto"/>
        <w:jc w:val="both"/>
        <w:rPr>
          <w:rFonts w:ascii="Arial" w:hAnsi="Arial" w:cs="Arial"/>
          <w:b/>
        </w:rPr>
      </w:pPr>
      <w:ins w:id="17" w:author="Aime Palhua" w:date="2019-04-26T17:46:00Z">
        <w:r w:rsidRPr="00156841">
          <w:rPr>
            <w:rFonts w:ascii="Arial" w:hAnsi="Arial" w:cs="Arial"/>
            <w:b/>
          </w:rPr>
          <w:t>RESTRICCIONES:</w:t>
        </w:r>
      </w:ins>
    </w:p>
    <w:p w14:paraId="7A2DB287" w14:textId="110B58E1" w:rsidR="00583C0D" w:rsidRPr="00583C0D" w:rsidRDefault="00583C0D" w:rsidP="00583C0D">
      <w:pPr>
        <w:jc w:val="both"/>
        <w:rPr>
          <w:ins w:id="18" w:author="Aime Palhua" w:date="2019-04-26T17:48:00Z"/>
          <w:rFonts w:ascii="Arial" w:hAnsi="Arial" w:cs="Arial"/>
          <w:bCs/>
          <w:rPrChange w:id="19" w:author="Aime Palhua" w:date="2019-04-26T17:49:00Z">
            <w:rPr>
              <w:ins w:id="20" w:author="Aime Palhua" w:date="2019-04-26T17:48:00Z"/>
              <w:b/>
              <w:bCs/>
              <w:sz w:val="20"/>
              <w:szCs w:val="20"/>
            </w:rPr>
          </w:rPrChange>
        </w:rPr>
      </w:pPr>
      <w:ins w:id="21" w:author="Aime Palhua" w:date="2019-04-26T17:48:00Z">
        <w:r w:rsidRPr="00583C0D">
          <w:rPr>
            <w:rFonts w:ascii="Arial" w:hAnsi="Arial" w:cs="Arial"/>
            <w:bCs/>
            <w:rPrChange w:id="22" w:author="Aime Palhua" w:date="2019-04-26T17:49:00Z">
              <w:rPr>
                <w:b/>
                <w:bCs/>
                <w:sz w:val="20"/>
                <w:szCs w:val="20"/>
              </w:rPr>
            </w:rPrChange>
          </w:rPr>
          <w:t xml:space="preserve">Esta </w:t>
        </w:r>
        <w:r w:rsidRPr="00583C0D">
          <w:rPr>
            <w:rFonts w:ascii="Arial" w:hAnsi="Arial" w:cs="Arial"/>
            <w:bCs/>
            <w:rPrChange w:id="23" w:author="Aime Palhua" w:date="2019-04-26T17:49:00Z">
              <w:rPr>
                <w:b/>
                <w:bCs/>
                <w:sz w:val="20"/>
                <w:szCs w:val="20"/>
              </w:rPr>
            </w:rPrChange>
          </w:rPr>
          <w:t>campaña</w:t>
        </w:r>
        <w:r w:rsidRPr="00583C0D">
          <w:rPr>
            <w:rFonts w:ascii="Arial" w:hAnsi="Arial" w:cs="Arial"/>
            <w:bCs/>
            <w:rPrChange w:id="24" w:author="Aime Palhua" w:date="2019-04-26T17:49:00Z">
              <w:rPr>
                <w:b/>
                <w:bCs/>
                <w:sz w:val="20"/>
                <w:szCs w:val="20"/>
              </w:rPr>
            </w:rPrChange>
          </w:rPr>
          <w:t xml:space="preserve"> no aplica para ventas realizadas de manera presencial o en forma digital de manera indirecta a través de </w:t>
        </w:r>
      </w:ins>
      <w:ins w:id="25" w:author="Aime Palhua" w:date="2019-04-26T17:49:00Z">
        <w:r w:rsidRPr="00583C0D">
          <w:rPr>
            <w:rFonts w:ascii="Arial" w:hAnsi="Arial" w:cs="Arial"/>
            <w:bCs/>
            <w:rPrChange w:id="26" w:author="Aime Palhua" w:date="2019-04-26T17:49:00Z">
              <w:rPr>
                <w:b/>
                <w:bCs/>
                <w:sz w:val="20"/>
                <w:szCs w:val="20"/>
              </w:rPr>
            </w:rPrChange>
          </w:rPr>
          <w:t xml:space="preserve">Fuerza de Ventas, </w:t>
        </w:r>
      </w:ins>
      <w:ins w:id="27" w:author="Aime Palhua" w:date="2019-04-26T17:48:00Z">
        <w:r w:rsidRPr="00583C0D">
          <w:rPr>
            <w:rFonts w:ascii="Arial" w:hAnsi="Arial" w:cs="Arial"/>
            <w:bCs/>
            <w:rPrChange w:id="28" w:author="Aime Palhua" w:date="2019-04-26T17:49:00Z">
              <w:rPr>
                <w:b/>
                <w:bCs/>
                <w:sz w:val="20"/>
                <w:szCs w:val="20"/>
              </w:rPr>
            </w:rPrChange>
          </w:rPr>
          <w:t xml:space="preserve">Corredores de Seguros, Entidades Financieras, supermercados o cualquier establecimiento distinto a RIMAC.  </w:t>
        </w:r>
      </w:ins>
    </w:p>
    <w:p w14:paraId="0A9E68F8" w14:textId="7B5D709F" w:rsidR="00583C0D" w:rsidRPr="00353CBC" w:rsidDel="00583C0D" w:rsidRDefault="00583C0D" w:rsidP="00C40ED7">
      <w:pPr>
        <w:shd w:val="clear" w:color="auto" w:fill="FFFFFF"/>
        <w:spacing w:line="240" w:lineRule="auto"/>
        <w:jc w:val="both"/>
        <w:rPr>
          <w:del w:id="29" w:author="Aime Palhua" w:date="2019-04-26T17:49:00Z"/>
          <w:rFonts w:ascii="Arial" w:eastAsia="Times New Roman" w:hAnsi="Arial" w:cs="Arial"/>
          <w:color w:val="1D2129"/>
          <w:lang w:eastAsia="es-PE"/>
        </w:rPr>
      </w:pPr>
    </w:p>
    <w:p w14:paraId="68C120C4" w14:textId="7913760E" w:rsidR="00C40ED7" w:rsidRPr="00353CBC" w:rsidRDefault="00583C0D" w:rsidP="00C40ED7">
      <w:pPr>
        <w:shd w:val="clear" w:color="auto" w:fill="FFFFFF"/>
        <w:spacing w:line="240" w:lineRule="auto"/>
        <w:jc w:val="both"/>
        <w:rPr>
          <w:rFonts w:ascii="Arial" w:eastAsia="Times New Roman" w:hAnsi="Arial" w:cs="Arial"/>
          <w:color w:val="1D2129"/>
          <w:lang w:eastAsia="es-PE"/>
        </w:rPr>
      </w:pPr>
      <w:ins w:id="30" w:author="Aime Palhua" w:date="2019-04-26T17:50:00Z">
        <w:r>
          <w:rPr>
            <w:rFonts w:ascii="Arial" w:eastAsia="Times New Roman" w:hAnsi="Arial" w:cs="Arial"/>
            <w:color w:val="1D2129"/>
            <w:lang w:eastAsia="es-PE"/>
          </w:rPr>
          <w:t xml:space="preserve">Además, </w:t>
        </w:r>
      </w:ins>
      <w:del w:id="31" w:author="Aime Palhua" w:date="2019-04-26T17:50:00Z">
        <w:r w:rsidR="00C40ED7" w:rsidRPr="00353CBC" w:rsidDel="00583C0D">
          <w:rPr>
            <w:rFonts w:ascii="Arial" w:eastAsia="Times New Roman" w:hAnsi="Arial" w:cs="Arial"/>
            <w:color w:val="1D2129"/>
            <w:lang w:eastAsia="es-PE"/>
          </w:rPr>
          <w:delText>S</w:delText>
        </w:r>
      </w:del>
      <w:ins w:id="32" w:author="Aime Palhua" w:date="2019-04-26T17:50:00Z">
        <w:r>
          <w:rPr>
            <w:rFonts w:ascii="Arial" w:eastAsia="Times New Roman" w:hAnsi="Arial" w:cs="Arial"/>
            <w:color w:val="1D2129"/>
            <w:lang w:eastAsia="es-PE"/>
          </w:rPr>
          <w:t>s</w:t>
        </w:r>
      </w:ins>
      <w:r w:rsidR="00C40ED7" w:rsidRPr="00353CBC">
        <w:rPr>
          <w:rFonts w:ascii="Arial" w:eastAsia="Times New Roman" w:hAnsi="Arial" w:cs="Arial"/>
          <w:color w:val="1D2129"/>
          <w:lang w:eastAsia="es-PE"/>
        </w:rPr>
        <w:t>e excluirán de la campaña a los usuarios que:</w:t>
      </w:r>
    </w:p>
    <w:p w14:paraId="5412F510" w14:textId="6017836B" w:rsidR="00C40ED7" w:rsidRPr="008D4E0F" w:rsidRDefault="00C40ED7" w:rsidP="008D4E0F">
      <w:pPr>
        <w:pStyle w:val="Prrafodelista"/>
        <w:numPr>
          <w:ilvl w:val="0"/>
          <w:numId w:val="6"/>
        </w:numPr>
        <w:shd w:val="clear" w:color="auto" w:fill="FFFFFF"/>
        <w:spacing w:line="240" w:lineRule="auto"/>
        <w:jc w:val="both"/>
        <w:rPr>
          <w:rFonts w:ascii="Arial" w:eastAsia="Times New Roman" w:hAnsi="Arial" w:cs="Arial"/>
          <w:color w:val="1D2129"/>
          <w:lang w:eastAsia="es-PE"/>
        </w:rPr>
      </w:pPr>
      <w:del w:id="33" w:author="Diego Tamayo Galvez" w:date="2019-04-23T13:16:00Z">
        <w:r w:rsidRPr="008D4E0F" w:rsidDel="00C761FB">
          <w:rPr>
            <w:rFonts w:ascii="Arial" w:eastAsia="Times New Roman" w:hAnsi="Arial" w:cs="Arial"/>
            <w:color w:val="1D2129"/>
            <w:lang w:eastAsia="es-PE"/>
          </w:rPr>
          <w:delText xml:space="preserve">·    </w:delText>
        </w:r>
      </w:del>
      <w:del w:id="34" w:author="Diego Tamayo Galvez" w:date="2019-04-23T13:15:00Z">
        <w:r w:rsidRPr="008D4E0F" w:rsidDel="00C761FB">
          <w:rPr>
            <w:rFonts w:ascii="Arial" w:eastAsia="Times New Roman" w:hAnsi="Arial" w:cs="Arial"/>
            <w:color w:val="1D2129"/>
            <w:lang w:eastAsia="es-PE"/>
          </w:rPr>
          <w:delText xml:space="preserve">  </w:delText>
        </w:r>
      </w:del>
      <w:r w:rsidRPr="008D4E0F">
        <w:rPr>
          <w:rFonts w:ascii="Arial" w:eastAsia="Times New Roman" w:hAnsi="Arial" w:cs="Arial"/>
          <w:color w:val="1D2129"/>
          <w:lang w:eastAsia="es-PE"/>
        </w:rPr>
        <w:t>No cumplan al 100% con la mecánica</w:t>
      </w:r>
    </w:p>
    <w:p w14:paraId="76505C4C" w14:textId="7DDC5C0F" w:rsidR="00C40ED7" w:rsidRPr="008D4E0F" w:rsidRDefault="00C40ED7" w:rsidP="008D4E0F">
      <w:pPr>
        <w:pStyle w:val="Prrafodelista"/>
        <w:numPr>
          <w:ilvl w:val="0"/>
          <w:numId w:val="6"/>
        </w:numPr>
        <w:shd w:val="clear" w:color="auto" w:fill="FFFFFF"/>
        <w:spacing w:line="240" w:lineRule="auto"/>
        <w:jc w:val="both"/>
        <w:rPr>
          <w:rFonts w:ascii="Arial" w:eastAsia="Times New Roman" w:hAnsi="Arial" w:cs="Arial"/>
          <w:color w:val="1D2129"/>
          <w:lang w:eastAsia="es-PE"/>
        </w:rPr>
      </w:pPr>
      <w:del w:id="35" w:author="Diego Tamayo Galvez" w:date="2019-04-23T13:16:00Z">
        <w:r w:rsidRPr="008D4E0F" w:rsidDel="00C761FB">
          <w:rPr>
            <w:rFonts w:ascii="Arial" w:eastAsia="Times New Roman" w:hAnsi="Arial" w:cs="Arial"/>
            <w:color w:val="1D2129"/>
            <w:lang w:eastAsia="es-PE"/>
          </w:rPr>
          <w:delText xml:space="preserve">·    </w:delText>
        </w:r>
      </w:del>
      <w:del w:id="36" w:author="Diego Tamayo Galvez" w:date="2019-04-23T13:15:00Z">
        <w:r w:rsidRPr="008D4E0F" w:rsidDel="00C761FB">
          <w:rPr>
            <w:rFonts w:ascii="Arial" w:eastAsia="Times New Roman" w:hAnsi="Arial" w:cs="Arial"/>
            <w:color w:val="1D2129"/>
            <w:lang w:eastAsia="es-PE"/>
          </w:rPr>
          <w:delText xml:space="preserve">  </w:delText>
        </w:r>
      </w:del>
      <w:r w:rsidRPr="008D4E0F">
        <w:rPr>
          <w:rFonts w:ascii="Arial" w:eastAsia="Times New Roman" w:hAnsi="Arial" w:cs="Arial"/>
          <w:color w:val="1D2129"/>
          <w:lang w:eastAsia="es-PE"/>
        </w:rPr>
        <w:t>Hayan proporcionado datos falsos o inexactos</w:t>
      </w:r>
    </w:p>
    <w:p w14:paraId="03F1C89F" w14:textId="78BE07ED" w:rsidR="00C40ED7" w:rsidRPr="008D4E0F" w:rsidRDefault="00C40ED7" w:rsidP="008D4E0F">
      <w:pPr>
        <w:pStyle w:val="Prrafodelista"/>
        <w:numPr>
          <w:ilvl w:val="0"/>
          <w:numId w:val="6"/>
        </w:numPr>
        <w:shd w:val="clear" w:color="auto" w:fill="FFFFFF"/>
        <w:spacing w:line="240" w:lineRule="auto"/>
        <w:jc w:val="both"/>
        <w:rPr>
          <w:rFonts w:ascii="Arial" w:eastAsia="Times New Roman" w:hAnsi="Arial" w:cs="Arial"/>
          <w:color w:val="1D2129"/>
          <w:lang w:eastAsia="es-PE"/>
        </w:rPr>
      </w:pPr>
      <w:del w:id="37" w:author="Diego Tamayo Galvez" w:date="2019-04-23T13:16:00Z">
        <w:r w:rsidRPr="008D4E0F" w:rsidDel="00C761FB">
          <w:rPr>
            <w:rFonts w:ascii="Arial" w:eastAsia="Times New Roman" w:hAnsi="Arial" w:cs="Arial"/>
            <w:color w:val="1D2129"/>
            <w:lang w:eastAsia="es-PE"/>
          </w:rPr>
          <w:delText xml:space="preserve">·    </w:delText>
        </w:r>
      </w:del>
      <w:r w:rsidRPr="008D4E0F">
        <w:rPr>
          <w:rFonts w:ascii="Arial" w:eastAsia="Times New Roman" w:hAnsi="Arial" w:cs="Arial"/>
          <w:color w:val="1D2129"/>
          <w:lang w:eastAsia="es-PE"/>
        </w:rPr>
        <w:t>Asimismo, “RIMAC” se reserva el derecho de no tomar en cuenta comentarios en el post con textos, fotos o imágenes ofensivas o que contravengan las buenas costumbres o que violen la política de publicaciones de Facebook (</w:t>
      </w:r>
      <w:hyperlink r:id="rId10" w:history="1">
        <w:r w:rsidRPr="00C761FB">
          <w:rPr>
            <w:rStyle w:val="Hipervnculo"/>
            <w:rFonts w:ascii="Arial" w:eastAsia="Times New Roman" w:hAnsi="Arial" w:cs="Arial"/>
            <w:lang w:eastAsia="es-PE"/>
          </w:rPr>
          <w:t>https://www.facebook.com/legal/terms</w:t>
        </w:r>
      </w:hyperlink>
      <w:r w:rsidRPr="008D4E0F">
        <w:rPr>
          <w:rFonts w:ascii="Arial" w:eastAsia="Times New Roman" w:hAnsi="Arial" w:cs="Arial"/>
          <w:color w:val="1D2129"/>
          <w:lang w:eastAsia="es-PE"/>
        </w:rPr>
        <w:t>).</w:t>
      </w:r>
    </w:p>
    <w:p w14:paraId="6DAA3CB9" w14:textId="48E470D8" w:rsidR="00C40ED7" w:rsidRDefault="00C40ED7" w:rsidP="008D4E0F">
      <w:pPr>
        <w:pStyle w:val="Prrafodelista"/>
        <w:numPr>
          <w:ilvl w:val="0"/>
          <w:numId w:val="6"/>
        </w:numPr>
        <w:shd w:val="clear" w:color="auto" w:fill="FFFFFF"/>
        <w:spacing w:line="240" w:lineRule="auto"/>
        <w:jc w:val="both"/>
        <w:rPr>
          <w:ins w:id="38" w:author="Diego Tamayo Galvez" w:date="2019-04-23T13:18:00Z"/>
          <w:rFonts w:ascii="Arial" w:eastAsia="Times New Roman" w:hAnsi="Arial" w:cs="Arial"/>
          <w:color w:val="1D2129"/>
          <w:lang w:eastAsia="es-PE"/>
        </w:rPr>
      </w:pPr>
      <w:del w:id="39" w:author="Diego Tamayo Galvez" w:date="2019-04-23T13:17:00Z">
        <w:r w:rsidRPr="008D4E0F" w:rsidDel="008D4E0F">
          <w:rPr>
            <w:rFonts w:ascii="Arial" w:eastAsia="Times New Roman" w:hAnsi="Arial" w:cs="Arial"/>
            <w:color w:val="1D2129"/>
            <w:lang w:eastAsia="es-PE"/>
          </w:rPr>
          <w:delText xml:space="preserve">·    </w:delText>
        </w:r>
      </w:del>
      <w:r w:rsidRPr="008D4E0F">
        <w:rPr>
          <w:rFonts w:ascii="Arial" w:eastAsia="Times New Roman" w:hAnsi="Arial" w:cs="Arial"/>
          <w:color w:val="1D2129"/>
          <w:lang w:eastAsia="es-PE"/>
        </w:rPr>
        <w:t>Durante la vigencia de la campaña, presenten cuentas de Facebook falsas o que generen spam.</w:t>
      </w:r>
    </w:p>
    <w:p w14:paraId="36E8718E" w14:textId="77777777" w:rsidR="006A23B1" w:rsidRDefault="006A23B1" w:rsidP="00BB7626">
      <w:pPr>
        <w:jc w:val="both"/>
        <w:rPr>
          <w:rFonts w:ascii="Arial" w:hAnsi="Arial" w:cs="Arial"/>
          <w:b/>
          <w:u w:val="single"/>
        </w:rPr>
      </w:pPr>
      <w:r w:rsidRPr="006A23B1">
        <w:rPr>
          <w:rFonts w:ascii="Arial" w:hAnsi="Arial" w:cs="Arial"/>
          <w:b/>
          <w:u w:val="single"/>
        </w:rPr>
        <w:t>Mecánica:</w:t>
      </w:r>
    </w:p>
    <w:p w14:paraId="0E59213E" w14:textId="77777777" w:rsidR="002D75AC" w:rsidRDefault="00942352" w:rsidP="00BB7626">
      <w:pPr>
        <w:jc w:val="both"/>
        <w:rPr>
          <w:rFonts w:ascii="Arial" w:hAnsi="Arial" w:cs="Arial"/>
        </w:rPr>
      </w:pPr>
      <w:r w:rsidRPr="00942352">
        <w:rPr>
          <w:rFonts w:ascii="Arial" w:hAnsi="Arial" w:cs="Arial"/>
        </w:rPr>
        <w:t xml:space="preserve">Para </w:t>
      </w:r>
      <w:r w:rsidRPr="000D7D51">
        <w:rPr>
          <w:rFonts w:ascii="Arial" w:hAnsi="Arial" w:cs="Arial"/>
        </w:rPr>
        <w:t>participar, la persona</w:t>
      </w:r>
      <w:r w:rsidR="002D75AC" w:rsidRPr="000D7D51">
        <w:rPr>
          <w:rFonts w:ascii="Arial" w:hAnsi="Arial" w:cs="Arial"/>
        </w:rPr>
        <w:t xml:space="preserve"> </w:t>
      </w:r>
      <w:r w:rsidRPr="000D7D51">
        <w:rPr>
          <w:rFonts w:ascii="Arial" w:hAnsi="Arial" w:cs="Arial"/>
        </w:rPr>
        <w:t>deberá</w:t>
      </w:r>
      <w:r w:rsidR="002D75AC">
        <w:rPr>
          <w:rFonts w:ascii="Arial" w:hAnsi="Arial" w:cs="Arial"/>
        </w:rPr>
        <w:t xml:space="preserve"> cumplir con los siguientes pasos:</w:t>
      </w:r>
    </w:p>
    <w:p w14:paraId="0C5CF409" w14:textId="3B80C282" w:rsidR="002D75AC" w:rsidRPr="002D75AC" w:rsidRDefault="00E5755C" w:rsidP="00A1019B">
      <w:pPr>
        <w:pStyle w:val="Prrafodelista"/>
        <w:numPr>
          <w:ilvl w:val="0"/>
          <w:numId w:val="1"/>
        </w:numPr>
        <w:jc w:val="both"/>
        <w:rPr>
          <w:rFonts w:ascii="Arial" w:hAnsi="Arial" w:cs="Arial"/>
        </w:rPr>
      </w:pPr>
      <w:r w:rsidRPr="00E5755C">
        <w:rPr>
          <w:rFonts w:ascii="Arial" w:hAnsi="Arial" w:cs="Arial"/>
          <w:b/>
        </w:rPr>
        <w:t>Registrarse y crear nombre de</w:t>
      </w:r>
      <w:r w:rsidR="002D75AC" w:rsidRPr="00E5755C">
        <w:rPr>
          <w:rFonts w:ascii="Arial" w:hAnsi="Arial" w:cs="Arial"/>
          <w:b/>
        </w:rPr>
        <w:t xml:space="preserve"> equipo</w:t>
      </w:r>
      <w:r w:rsidR="000D7D51" w:rsidRPr="00E5755C">
        <w:rPr>
          <w:rFonts w:ascii="Arial" w:hAnsi="Arial" w:cs="Arial"/>
          <w:b/>
        </w:rPr>
        <w:t>:</w:t>
      </w:r>
      <w:r w:rsidR="000D7D51">
        <w:rPr>
          <w:rFonts w:ascii="Arial" w:hAnsi="Arial" w:cs="Arial"/>
        </w:rPr>
        <w:t xml:space="preserve"> </w:t>
      </w:r>
      <w:ins w:id="40" w:author="Diego Tamayo Galvez" w:date="2019-04-23T13:20:00Z">
        <w:r w:rsidR="007E4FE2">
          <w:rPr>
            <w:rFonts w:ascii="Arial" w:hAnsi="Arial" w:cs="Arial"/>
          </w:rPr>
          <w:t>Ingresar a la web de RIMAC</w:t>
        </w:r>
      </w:ins>
      <w:ins w:id="41" w:author="Diego Tamayo Galvez" w:date="2019-04-25T16:05:00Z">
        <w:r w:rsidR="00A1019B">
          <w:rPr>
            <w:rFonts w:ascii="Arial" w:hAnsi="Arial" w:cs="Arial"/>
          </w:rPr>
          <w:t xml:space="preserve"> (</w:t>
        </w:r>
        <w:r w:rsidR="00A1019B" w:rsidRPr="00A1019B">
          <w:rPr>
            <w:rFonts w:ascii="Arial" w:hAnsi="Arial" w:cs="Arial"/>
          </w:rPr>
          <w:t>rimac.com.pe/goleadores</w:t>
        </w:r>
        <w:r w:rsidR="00A1019B">
          <w:rPr>
            <w:rFonts w:ascii="Arial" w:hAnsi="Arial" w:cs="Arial"/>
          </w:rPr>
          <w:t>)</w:t>
        </w:r>
      </w:ins>
      <w:ins w:id="42" w:author="Diego Tamayo Galvez" w:date="2019-04-23T13:20:00Z">
        <w:r w:rsidR="007E4FE2">
          <w:rPr>
            <w:rFonts w:ascii="Arial" w:hAnsi="Arial" w:cs="Arial"/>
          </w:rPr>
          <w:t xml:space="preserve">, </w:t>
        </w:r>
        <w:r w:rsidR="00AD31D5">
          <w:rPr>
            <w:rFonts w:ascii="Arial" w:hAnsi="Arial" w:cs="Arial"/>
          </w:rPr>
          <w:t>completar los datos requeridos (</w:t>
        </w:r>
      </w:ins>
      <w:ins w:id="43" w:author="Diego Tamayo Galvez" w:date="2019-04-23T13:21:00Z">
        <w:r w:rsidR="00AD31D5">
          <w:rPr>
            <w:rFonts w:ascii="Arial" w:hAnsi="Arial" w:cs="Arial"/>
          </w:rPr>
          <w:t xml:space="preserve">Nombres completos, </w:t>
        </w:r>
      </w:ins>
      <w:ins w:id="44" w:author="Diego Tamayo Galvez" w:date="2019-04-23T13:22:00Z">
        <w:r w:rsidR="00AD31D5">
          <w:rPr>
            <w:rFonts w:ascii="Arial" w:hAnsi="Arial" w:cs="Arial"/>
          </w:rPr>
          <w:t xml:space="preserve">Número del documento de Identidad, email y celular) </w:t>
        </w:r>
      </w:ins>
      <w:del w:id="45" w:author="Diego Tamayo Galvez" w:date="2019-04-23T13:22:00Z">
        <w:r w:rsidR="000D7D51" w:rsidDel="00AD31D5">
          <w:rPr>
            <w:rFonts w:ascii="Arial" w:hAnsi="Arial" w:cs="Arial"/>
          </w:rPr>
          <w:delText xml:space="preserve">Ingresar con su DNI a la página web de RIMAC </w:delText>
        </w:r>
      </w:del>
      <w:r w:rsidR="000D7D51">
        <w:rPr>
          <w:rFonts w:ascii="Arial" w:hAnsi="Arial" w:cs="Arial"/>
        </w:rPr>
        <w:t xml:space="preserve">y crear </w:t>
      </w:r>
      <w:r>
        <w:rPr>
          <w:rFonts w:ascii="Arial" w:hAnsi="Arial" w:cs="Arial"/>
        </w:rPr>
        <w:t xml:space="preserve">el nombre de tu </w:t>
      </w:r>
      <w:r w:rsidR="000D7D51">
        <w:rPr>
          <w:rFonts w:ascii="Arial" w:hAnsi="Arial" w:cs="Arial"/>
        </w:rPr>
        <w:t>equipo</w:t>
      </w:r>
      <w:r>
        <w:rPr>
          <w:rFonts w:ascii="Arial" w:hAnsi="Arial" w:cs="Arial"/>
        </w:rPr>
        <w:t xml:space="preserve"> de fútbol</w:t>
      </w:r>
      <w:ins w:id="46" w:author="Diego Tamayo Galvez" w:date="2019-04-25T16:31:00Z">
        <w:r w:rsidR="00FD74E6">
          <w:rPr>
            <w:rFonts w:ascii="Arial" w:hAnsi="Arial" w:cs="Arial"/>
          </w:rPr>
          <w:t>.</w:t>
        </w:r>
      </w:ins>
    </w:p>
    <w:p w14:paraId="650AACB2" w14:textId="7BD1D261" w:rsidR="002D75AC" w:rsidRPr="00E5755C" w:rsidRDefault="002D75AC" w:rsidP="002D75AC">
      <w:pPr>
        <w:pStyle w:val="Prrafodelista"/>
        <w:numPr>
          <w:ilvl w:val="0"/>
          <w:numId w:val="1"/>
        </w:numPr>
        <w:jc w:val="both"/>
        <w:rPr>
          <w:rFonts w:ascii="Arial" w:hAnsi="Arial" w:cs="Arial"/>
          <w:b/>
        </w:rPr>
      </w:pPr>
      <w:r w:rsidRPr="00E5755C">
        <w:rPr>
          <w:rFonts w:ascii="Arial" w:hAnsi="Arial" w:cs="Arial"/>
          <w:b/>
        </w:rPr>
        <w:t>C</w:t>
      </w:r>
      <w:r w:rsidR="00E5755C" w:rsidRPr="00E5755C">
        <w:rPr>
          <w:rFonts w:ascii="Arial" w:hAnsi="Arial" w:cs="Arial"/>
          <w:b/>
        </w:rPr>
        <w:t xml:space="preserve">onvocar a tu equipo: </w:t>
      </w:r>
      <w:r w:rsidR="002F6888">
        <w:rPr>
          <w:rFonts w:ascii="Arial" w:hAnsi="Arial" w:cs="Arial"/>
        </w:rPr>
        <w:t>Agregar los datos de información de</w:t>
      </w:r>
      <w:ins w:id="47" w:author="Diego Tamayo Galvez" w:date="2019-04-25T16:01:00Z">
        <w:r w:rsidR="00A1019B">
          <w:rPr>
            <w:rFonts w:ascii="Arial" w:hAnsi="Arial" w:cs="Arial"/>
          </w:rPr>
          <w:t xml:space="preserve"> las </w:t>
        </w:r>
      </w:ins>
      <w:del w:id="48" w:author="Diego Tamayo Galvez" w:date="2019-04-25T16:01:00Z">
        <w:r w:rsidR="002F6888" w:rsidDel="00A1019B">
          <w:rPr>
            <w:rFonts w:ascii="Arial" w:hAnsi="Arial" w:cs="Arial"/>
          </w:rPr>
          <w:delText xml:space="preserve"> once (11)</w:delText>
        </w:r>
      </w:del>
      <w:r w:rsidR="002F6888">
        <w:rPr>
          <w:rFonts w:ascii="Arial" w:hAnsi="Arial" w:cs="Arial"/>
        </w:rPr>
        <w:t xml:space="preserve"> </w:t>
      </w:r>
      <w:r w:rsidR="000932C5">
        <w:rPr>
          <w:rFonts w:ascii="Arial" w:hAnsi="Arial" w:cs="Arial"/>
        </w:rPr>
        <w:t>personas referidas (convocados)</w:t>
      </w:r>
      <w:ins w:id="49" w:author="Diego Tamayo Galvez" w:date="2019-04-25T16:31:00Z">
        <w:r w:rsidR="00FD74E6">
          <w:rPr>
            <w:rFonts w:ascii="Arial" w:hAnsi="Arial" w:cs="Arial"/>
          </w:rPr>
          <w:t>.</w:t>
        </w:r>
      </w:ins>
    </w:p>
    <w:p w14:paraId="6590280A" w14:textId="463D622D" w:rsidR="00942352" w:rsidRPr="00801F0B" w:rsidRDefault="002D75AC" w:rsidP="002D75AC">
      <w:pPr>
        <w:pStyle w:val="Prrafodelista"/>
        <w:numPr>
          <w:ilvl w:val="0"/>
          <w:numId w:val="1"/>
        </w:numPr>
        <w:jc w:val="both"/>
        <w:rPr>
          <w:rFonts w:ascii="Arial" w:hAnsi="Arial" w:cs="Arial"/>
          <w:b/>
        </w:rPr>
      </w:pPr>
      <w:r w:rsidRPr="00E5755C">
        <w:rPr>
          <w:rFonts w:ascii="Arial" w:hAnsi="Arial" w:cs="Arial"/>
          <w:b/>
        </w:rPr>
        <w:t xml:space="preserve">Hacer </w:t>
      </w:r>
      <w:r w:rsidR="00217D06">
        <w:rPr>
          <w:rFonts w:ascii="Arial" w:hAnsi="Arial" w:cs="Arial"/>
          <w:b/>
        </w:rPr>
        <w:t>goles para ir a la Copa América:</w:t>
      </w:r>
      <w:r w:rsidR="00217D06">
        <w:rPr>
          <w:rFonts w:ascii="Arial" w:hAnsi="Arial" w:cs="Arial"/>
        </w:rPr>
        <w:t xml:space="preserve"> cada persona referida que </w:t>
      </w:r>
      <w:ins w:id="50" w:author="Diego Tamayo Galvez" w:date="2019-04-23T13:31:00Z">
        <w:r w:rsidR="00BE085D">
          <w:rPr>
            <w:rFonts w:ascii="Arial" w:hAnsi="Arial" w:cs="Arial"/>
          </w:rPr>
          <w:t xml:space="preserve">adquiera </w:t>
        </w:r>
      </w:ins>
      <w:del w:id="51" w:author="Diego Tamayo Galvez" w:date="2019-04-23T13:31:00Z">
        <w:r w:rsidR="00217D06" w:rsidDel="00BE085D">
          <w:rPr>
            <w:rFonts w:ascii="Arial" w:hAnsi="Arial" w:cs="Arial"/>
          </w:rPr>
          <w:delText>c</w:delText>
        </w:r>
        <w:r w:rsidR="00A94B12" w:rsidDel="00BE085D">
          <w:rPr>
            <w:rFonts w:ascii="Arial" w:hAnsi="Arial" w:cs="Arial"/>
          </w:rPr>
          <w:delText xml:space="preserve">ompre los </w:delText>
        </w:r>
      </w:del>
      <w:ins w:id="52" w:author="Diego Tamayo Galvez" w:date="2019-04-23T13:31:00Z">
        <w:r w:rsidR="00BE085D">
          <w:rPr>
            <w:rFonts w:ascii="Arial" w:hAnsi="Arial" w:cs="Arial"/>
          </w:rPr>
          <w:t xml:space="preserve">alguno de los </w:t>
        </w:r>
      </w:ins>
      <w:r w:rsidR="00A94B12">
        <w:rPr>
          <w:rFonts w:ascii="Arial" w:hAnsi="Arial" w:cs="Arial"/>
        </w:rPr>
        <w:t xml:space="preserve">siguientes seguros </w:t>
      </w:r>
      <w:r w:rsidR="00217D06">
        <w:rPr>
          <w:rFonts w:ascii="Arial" w:hAnsi="Arial" w:cs="Arial"/>
        </w:rPr>
        <w:t xml:space="preserve">de </w:t>
      </w:r>
      <w:r w:rsidR="007E4FE2">
        <w:rPr>
          <w:rFonts w:ascii="Arial" w:hAnsi="Arial" w:cs="Arial"/>
        </w:rPr>
        <w:t>R</w:t>
      </w:r>
      <w:del w:id="53" w:author="Diego Tamayo Galvez" w:date="2019-04-23T15:22:00Z">
        <w:r w:rsidR="007E4FE2" w:rsidDel="00337498">
          <w:rPr>
            <w:rFonts w:ascii="Arial" w:hAnsi="Arial" w:cs="Arial"/>
          </w:rPr>
          <w:delText>Í</w:delText>
        </w:r>
      </w:del>
      <w:ins w:id="54" w:author="Diego Tamayo Galvez" w:date="2019-04-23T15:22:00Z">
        <w:r w:rsidR="00337498">
          <w:rPr>
            <w:rFonts w:ascii="Arial" w:hAnsi="Arial" w:cs="Arial"/>
          </w:rPr>
          <w:t>I</w:t>
        </w:r>
      </w:ins>
      <w:r w:rsidR="007E4FE2">
        <w:rPr>
          <w:rFonts w:ascii="Arial" w:hAnsi="Arial" w:cs="Arial"/>
        </w:rPr>
        <w:t>MAC</w:t>
      </w:r>
      <w:ins w:id="55" w:author="Diego Tamayo Galvez" w:date="2019-04-25T16:40:00Z">
        <w:r w:rsidR="00FD74E6">
          <w:rPr>
            <w:rFonts w:ascii="Arial" w:hAnsi="Arial" w:cs="Arial"/>
          </w:rPr>
          <w:t xml:space="preserve"> a través del canal de </w:t>
        </w:r>
        <w:proofErr w:type="spellStart"/>
        <w:r w:rsidR="00FD74E6">
          <w:rPr>
            <w:rFonts w:ascii="Arial" w:hAnsi="Arial" w:cs="Arial"/>
          </w:rPr>
          <w:lastRenderedPageBreak/>
          <w:t>Telemarketing</w:t>
        </w:r>
      </w:ins>
      <w:proofErr w:type="spellEnd"/>
      <w:ins w:id="56" w:author="Diego Tamayo Galvez" w:date="2019-04-23T13:31:00Z">
        <w:r w:rsidR="007E4FE2">
          <w:rPr>
            <w:rFonts w:ascii="Arial" w:hAnsi="Arial" w:cs="Arial"/>
          </w:rPr>
          <w:t xml:space="preserve"> </w:t>
        </w:r>
        <w:r w:rsidR="00BE085D">
          <w:rPr>
            <w:rFonts w:ascii="Arial" w:hAnsi="Arial" w:cs="Arial"/>
          </w:rPr>
          <w:t xml:space="preserve">y </w:t>
        </w:r>
        <w:commentRangeStart w:id="57"/>
        <w:r w:rsidR="00BE085D">
          <w:rPr>
            <w:rFonts w:ascii="Arial" w:hAnsi="Arial" w:cs="Arial"/>
          </w:rPr>
          <w:t>que pague la primera cuota</w:t>
        </w:r>
      </w:ins>
      <w:commentRangeEnd w:id="57"/>
      <w:r w:rsidR="00583C0D">
        <w:rPr>
          <w:rStyle w:val="Refdecomentario"/>
        </w:rPr>
        <w:commentReference w:id="57"/>
      </w:r>
      <w:commentRangeStart w:id="58"/>
      <w:ins w:id="59" w:author="Diego Tamayo Galvez" w:date="2019-04-25T16:06:00Z">
        <w:r w:rsidR="00A1019B">
          <w:rPr>
            <w:rStyle w:val="Refdenotaalpie"/>
            <w:rFonts w:ascii="Arial" w:hAnsi="Arial" w:cs="Arial"/>
          </w:rPr>
          <w:footnoteReference w:id="1"/>
        </w:r>
      </w:ins>
      <w:commentRangeEnd w:id="58"/>
      <w:ins w:id="62" w:author="Diego Tamayo Galvez" w:date="2019-04-25T16:29:00Z">
        <w:r w:rsidR="001765D1">
          <w:rPr>
            <w:rStyle w:val="Refdecomentario"/>
          </w:rPr>
          <w:commentReference w:id="58"/>
        </w:r>
      </w:ins>
      <w:r w:rsidR="00217D06">
        <w:rPr>
          <w:rFonts w:ascii="Arial" w:hAnsi="Arial" w:cs="Arial"/>
        </w:rPr>
        <w:t>,</w:t>
      </w:r>
      <w:r w:rsidR="0073483A">
        <w:rPr>
          <w:rFonts w:ascii="Arial" w:hAnsi="Arial" w:cs="Arial"/>
        </w:rPr>
        <w:t xml:space="preserve"> sumará puntos de acuerdo a la escala estableci</w:t>
      </w:r>
      <w:r w:rsidR="00801F0B">
        <w:rPr>
          <w:rFonts w:ascii="Arial" w:hAnsi="Arial" w:cs="Arial"/>
        </w:rPr>
        <w:t>da a continuación:</w:t>
      </w:r>
    </w:p>
    <w:p w14:paraId="665CFFBE" w14:textId="77777777" w:rsidR="00801F0B" w:rsidRDefault="00801F0B" w:rsidP="00801F0B">
      <w:pPr>
        <w:pStyle w:val="Prrafodelista"/>
        <w:jc w:val="both"/>
        <w:rPr>
          <w:rFonts w:ascii="Arial" w:hAnsi="Arial" w:cs="Arial"/>
          <w:b/>
        </w:rPr>
      </w:pPr>
    </w:p>
    <w:p w14:paraId="18CBFC62" w14:textId="7E071517" w:rsidR="00801F0B" w:rsidRDefault="00801F0B" w:rsidP="000872EA">
      <w:pPr>
        <w:pStyle w:val="Prrafodelista"/>
        <w:numPr>
          <w:ilvl w:val="0"/>
          <w:numId w:val="2"/>
        </w:numPr>
        <w:ind w:left="1418" w:right="282"/>
        <w:jc w:val="both"/>
        <w:rPr>
          <w:rFonts w:ascii="Arial" w:hAnsi="Arial" w:cs="Arial"/>
          <w:b/>
        </w:rPr>
      </w:pPr>
      <w:del w:id="63" w:author="Diego Tamayo Galvez" w:date="2019-04-23T15:37:00Z">
        <w:r w:rsidDel="00CD150A">
          <w:rPr>
            <w:rFonts w:ascii="Arial" w:hAnsi="Arial" w:cs="Arial"/>
            <w:b/>
          </w:rPr>
          <w:delText>Delantero:</w:delText>
        </w:r>
        <w:r w:rsidDel="00CD150A">
          <w:rPr>
            <w:rFonts w:ascii="Arial" w:hAnsi="Arial" w:cs="Arial"/>
          </w:rPr>
          <w:delText xml:space="preserve"> </w:delText>
        </w:r>
      </w:del>
      <w:r>
        <w:rPr>
          <w:rFonts w:ascii="Arial" w:hAnsi="Arial" w:cs="Arial"/>
        </w:rPr>
        <w:t>Producto Vehicular y Asistencia Médica Individual</w:t>
      </w:r>
      <w:ins w:id="64" w:author="Diego Tamayo Galvez" w:date="2019-04-23T15:34:00Z">
        <w:r w:rsidR="00CD150A">
          <w:rPr>
            <w:rFonts w:ascii="Arial" w:hAnsi="Arial" w:cs="Arial"/>
          </w:rPr>
          <w:t xml:space="preserve"> equivalente a 05 </w:t>
        </w:r>
      </w:ins>
      <w:ins w:id="65" w:author="Diego Tamayo Galvez" w:date="2019-04-23T16:20:00Z">
        <w:r w:rsidR="004A6EA5">
          <w:rPr>
            <w:rFonts w:ascii="Arial" w:hAnsi="Arial" w:cs="Arial"/>
          </w:rPr>
          <w:t>goles</w:t>
        </w:r>
      </w:ins>
      <w:ins w:id="66" w:author="Diego Tamayo Galvez" w:date="2019-04-23T15:34:00Z">
        <w:r w:rsidR="00CD150A">
          <w:rPr>
            <w:rFonts w:ascii="Arial" w:hAnsi="Arial" w:cs="Arial"/>
          </w:rPr>
          <w:t xml:space="preserve"> cada uno</w:t>
        </w:r>
      </w:ins>
    </w:p>
    <w:p w14:paraId="649E05B4" w14:textId="2FECBC04" w:rsidR="00801F0B" w:rsidRDefault="00801F0B" w:rsidP="000872EA">
      <w:pPr>
        <w:pStyle w:val="Prrafodelista"/>
        <w:numPr>
          <w:ilvl w:val="0"/>
          <w:numId w:val="2"/>
        </w:numPr>
        <w:ind w:left="1418" w:right="282"/>
        <w:jc w:val="both"/>
        <w:rPr>
          <w:rFonts w:ascii="Arial" w:hAnsi="Arial" w:cs="Arial"/>
          <w:b/>
        </w:rPr>
      </w:pPr>
      <w:del w:id="67" w:author="Diego Tamayo Galvez" w:date="2019-04-23T15:38:00Z">
        <w:r w:rsidDel="00CD150A">
          <w:rPr>
            <w:rFonts w:ascii="Arial" w:hAnsi="Arial" w:cs="Arial"/>
            <w:b/>
          </w:rPr>
          <w:delText xml:space="preserve">Mediocampista: </w:delText>
        </w:r>
      </w:del>
      <w:del w:id="68" w:author="Diego Tamayo Galvez" w:date="2019-04-23T15:52:00Z">
        <w:r w:rsidDel="00601517">
          <w:rPr>
            <w:rFonts w:ascii="Arial" w:hAnsi="Arial" w:cs="Arial"/>
          </w:rPr>
          <w:delText xml:space="preserve">SOAT, </w:delText>
        </w:r>
      </w:del>
      <w:r>
        <w:rPr>
          <w:rFonts w:ascii="Arial" w:hAnsi="Arial" w:cs="Arial"/>
        </w:rPr>
        <w:t>Seguro de Viajes</w:t>
      </w:r>
      <w:ins w:id="69" w:author="Diego Tamayo Galvez" w:date="2019-04-23T15:38:00Z">
        <w:r w:rsidR="00CD150A">
          <w:rPr>
            <w:rFonts w:ascii="Arial" w:hAnsi="Arial" w:cs="Arial"/>
          </w:rPr>
          <w:t>,</w:t>
        </w:r>
      </w:ins>
      <w:ins w:id="70" w:author="Diego Tamayo Galvez" w:date="2019-04-23T15:53:00Z">
        <w:r w:rsidR="00601517">
          <w:rPr>
            <w:rFonts w:ascii="Arial" w:hAnsi="Arial" w:cs="Arial"/>
          </w:rPr>
          <w:t xml:space="preserve"> </w:t>
        </w:r>
      </w:ins>
      <w:ins w:id="71" w:author="Diego Tamayo Galvez" w:date="2019-04-23T15:38:00Z">
        <w:r w:rsidR="00CD150A">
          <w:rPr>
            <w:rFonts w:ascii="Arial" w:hAnsi="Arial" w:cs="Arial"/>
          </w:rPr>
          <w:t xml:space="preserve"> </w:t>
        </w:r>
        <w:r w:rsidR="00CD150A" w:rsidRPr="00A94B12">
          <w:rPr>
            <w:rFonts w:ascii="Arial" w:hAnsi="Arial" w:cs="Arial"/>
          </w:rPr>
          <w:t>Seguro de Accidentes Niños y Jóvenes</w:t>
        </w:r>
      </w:ins>
      <w:ins w:id="72" w:author="Diego Tamayo Galvez" w:date="2019-04-23T15:53:00Z">
        <w:r w:rsidR="00601517">
          <w:rPr>
            <w:rFonts w:ascii="Arial" w:hAnsi="Arial" w:cs="Arial"/>
          </w:rPr>
          <w:t>,</w:t>
        </w:r>
        <w:r w:rsidR="00601517" w:rsidRPr="00D45E93">
          <w:rPr>
            <w:rFonts w:ascii="Arial" w:hAnsi="Arial" w:cs="Arial"/>
          </w:rPr>
          <w:t xml:space="preserve"> Seguro Domiciliario</w:t>
        </w:r>
      </w:ins>
      <w:r>
        <w:rPr>
          <w:rFonts w:ascii="Arial" w:hAnsi="Arial" w:cs="Arial"/>
        </w:rPr>
        <w:t xml:space="preserve"> y Seguro Oncológico</w:t>
      </w:r>
      <w:ins w:id="73" w:author="Diego Tamayo Galvez" w:date="2019-04-23T15:36:00Z">
        <w:r w:rsidR="00CD150A">
          <w:rPr>
            <w:rFonts w:ascii="Arial" w:hAnsi="Arial" w:cs="Arial"/>
          </w:rPr>
          <w:t xml:space="preserve"> equivalente a 03 </w:t>
        </w:r>
      </w:ins>
      <w:ins w:id="74" w:author="Diego Tamayo Galvez" w:date="2019-04-23T16:20:00Z">
        <w:r w:rsidR="004A6EA5">
          <w:rPr>
            <w:rFonts w:ascii="Arial" w:hAnsi="Arial" w:cs="Arial"/>
          </w:rPr>
          <w:t xml:space="preserve">goles </w:t>
        </w:r>
      </w:ins>
      <w:ins w:id="75" w:author="Diego Tamayo Galvez" w:date="2019-04-23T15:36:00Z">
        <w:r w:rsidR="00CD150A">
          <w:rPr>
            <w:rFonts w:ascii="Arial" w:hAnsi="Arial" w:cs="Arial"/>
          </w:rPr>
          <w:t>cada uno</w:t>
        </w:r>
      </w:ins>
    </w:p>
    <w:p w14:paraId="1D4DBCE2" w14:textId="49A9A236" w:rsidR="00801F0B" w:rsidRPr="00D45E93" w:rsidRDefault="00801F0B" w:rsidP="000872EA">
      <w:pPr>
        <w:pStyle w:val="Prrafodelista"/>
        <w:numPr>
          <w:ilvl w:val="0"/>
          <w:numId w:val="2"/>
        </w:numPr>
        <w:ind w:left="1418" w:right="282"/>
        <w:jc w:val="both"/>
        <w:rPr>
          <w:rFonts w:ascii="Arial" w:hAnsi="Arial" w:cs="Arial"/>
          <w:b/>
        </w:rPr>
      </w:pPr>
      <w:del w:id="76" w:author="Diego Tamayo Galvez" w:date="2019-04-23T15:39:00Z">
        <w:r w:rsidDel="00CD150A">
          <w:rPr>
            <w:rFonts w:ascii="Arial" w:hAnsi="Arial" w:cs="Arial"/>
            <w:b/>
          </w:rPr>
          <w:delText>Defensa:</w:delText>
        </w:r>
      </w:del>
      <w:del w:id="77" w:author="Diego Tamayo Galvez" w:date="2019-04-23T15:38:00Z">
        <w:r w:rsidR="00A94B12" w:rsidDel="00CD150A">
          <w:rPr>
            <w:rFonts w:ascii="Arial" w:hAnsi="Arial" w:cs="Arial"/>
            <w:b/>
          </w:rPr>
          <w:delText xml:space="preserve"> </w:delText>
        </w:r>
        <w:r w:rsidR="00A94B12" w:rsidRPr="00A94B12" w:rsidDel="00CD150A">
          <w:rPr>
            <w:rFonts w:ascii="Arial" w:hAnsi="Arial" w:cs="Arial"/>
          </w:rPr>
          <w:delText>Seguro de Accidentes Niños y Jóvenes</w:delText>
        </w:r>
      </w:del>
      <w:del w:id="78" w:author="Diego Tamayo Galvez" w:date="2019-04-23T15:39:00Z">
        <w:r w:rsidR="00A94B12" w:rsidDel="00CD150A">
          <w:rPr>
            <w:rFonts w:ascii="Arial" w:hAnsi="Arial" w:cs="Arial"/>
          </w:rPr>
          <w:delText xml:space="preserve">, </w:delText>
        </w:r>
      </w:del>
      <w:r w:rsidR="00A94B12">
        <w:rPr>
          <w:rFonts w:ascii="Arial" w:hAnsi="Arial" w:cs="Arial"/>
        </w:rPr>
        <w:t>Seguro de S</w:t>
      </w:r>
      <w:ins w:id="79" w:author="Diego Tamayo Galvez" w:date="2019-04-23T15:36:00Z">
        <w:r w:rsidR="00CD150A">
          <w:rPr>
            <w:rFonts w:ascii="Arial" w:hAnsi="Arial" w:cs="Arial"/>
          </w:rPr>
          <w:t>e</w:t>
        </w:r>
      </w:ins>
      <w:r w:rsidR="00A94B12">
        <w:rPr>
          <w:rFonts w:ascii="Arial" w:hAnsi="Arial" w:cs="Arial"/>
        </w:rPr>
        <w:t xml:space="preserve">pelio, </w:t>
      </w:r>
      <w:ins w:id="80" w:author="Diego Tamayo Galvez" w:date="2019-04-23T15:53:00Z">
        <w:r w:rsidR="00601517">
          <w:rPr>
            <w:rFonts w:ascii="Arial" w:hAnsi="Arial" w:cs="Arial"/>
          </w:rPr>
          <w:t>SOAT</w:t>
        </w:r>
      </w:ins>
      <w:del w:id="81" w:author="Diego Tamayo Galvez" w:date="2019-04-23T15:53:00Z">
        <w:r w:rsidR="00A94B12" w:rsidRPr="00D45E93" w:rsidDel="00601517">
          <w:rPr>
            <w:rFonts w:ascii="Arial" w:hAnsi="Arial" w:cs="Arial"/>
          </w:rPr>
          <w:delText>Seguro Domiciliario</w:delText>
        </w:r>
      </w:del>
      <w:r w:rsidR="00A94B12" w:rsidRPr="00D45E93">
        <w:rPr>
          <w:rFonts w:ascii="Arial" w:hAnsi="Arial" w:cs="Arial"/>
        </w:rPr>
        <w:t xml:space="preserve"> y Seguro de Vida</w:t>
      </w:r>
      <w:ins w:id="82" w:author="Diego Tamayo Galvez" w:date="2019-04-23T15:53:00Z">
        <w:r w:rsidR="00601517">
          <w:rPr>
            <w:rFonts w:ascii="Arial" w:hAnsi="Arial" w:cs="Arial"/>
          </w:rPr>
          <w:t xml:space="preserve"> con devoluci</w:t>
        </w:r>
      </w:ins>
      <w:ins w:id="83" w:author="Diego Tamayo Galvez" w:date="2019-04-23T15:54:00Z">
        <w:r w:rsidR="00601517">
          <w:rPr>
            <w:rFonts w:ascii="Arial" w:hAnsi="Arial" w:cs="Arial"/>
          </w:rPr>
          <w:t>ón</w:t>
        </w:r>
      </w:ins>
      <w:ins w:id="84" w:author="Diego Tamayo Galvez" w:date="2019-04-23T15:36:00Z">
        <w:r w:rsidR="00CD150A">
          <w:rPr>
            <w:rFonts w:ascii="Arial" w:hAnsi="Arial" w:cs="Arial"/>
          </w:rPr>
          <w:t xml:space="preserve"> equivalente a 01 </w:t>
        </w:r>
      </w:ins>
      <w:ins w:id="85" w:author="Diego Tamayo Galvez" w:date="2019-04-23T16:20:00Z">
        <w:r w:rsidR="004A6EA5">
          <w:rPr>
            <w:rFonts w:ascii="Arial" w:hAnsi="Arial" w:cs="Arial"/>
          </w:rPr>
          <w:t xml:space="preserve">gol </w:t>
        </w:r>
      </w:ins>
      <w:ins w:id="86" w:author="Diego Tamayo Galvez" w:date="2019-04-23T15:36:00Z">
        <w:r w:rsidR="00CD150A">
          <w:rPr>
            <w:rFonts w:ascii="Arial" w:hAnsi="Arial" w:cs="Arial"/>
          </w:rPr>
          <w:t>cada uno</w:t>
        </w:r>
      </w:ins>
      <w:r w:rsidR="00A94B12" w:rsidRPr="00D45E93">
        <w:rPr>
          <w:rFonts w:ascii="Arial" w:hAnsi="Arial" w:cs="Arial"/>
        </w:rPr>
        <w:t>.</w:t>
      </w:r>
    </w:p>
    <w:p w14:paraId="6EB39B76" w14:textId="23AB807E" w:rsidR="006F02C7" w:rsidRPr="00032959" w:rsidRDefault="001765D1" w:rsidP="006F02C7">
      <w:pPr>
        <w:jc w:val="both"/>
        <w:rPr>
          <w:rFonts w:ascii="Arial" w:hAnsi="Arial" w:cs="Arial"/>
          <w:b/>
          <w:u w:val="single"/>
        </w:rPr>
      </w:pPr>
      <w:ins w:id="87" w:author="Diego Tamayo Galvez" w:date="2019-04-25T16:20:00Z">
        <w:r>
          <w:rPr>
            <w:rFonts w:ascii="Arial" w:hAnsi="Arial" w:cs="Arial"/>
            <w:b/>
            <w:u w:val="single"/>
          </w:rPr>
          <w:t>Verificación del Puntaje</w:t>
        </w:r>
      </w:ins>
      <w:r w:rsidR="006F02C7">
        <w:rPr>
          <w:rFonts w:ascii="Arial" w:hAnsi="Arial" w:cs="Arial"/>
          <w:b/>
          <w:u w:val="single"/>
        </w:rPr>
        <w:t xml:space="preserve">: </w:t>
      </w:r>
    </w:p>
    <w:p w14:paraId="7B5FE843" w14:textId="056D3612" w:rsidR="006F02C7" w:rsidRPr="00DB72E3" w:rsidRDefault="001765D1" w:rsidP="006F02C7">
      <w:pPr>
        <w:jc w:val="both"/>
        <w:rPr>
          <w:rFonts w:ascii="Arial" w:hAnsi="Arial" w:cs="Arial"/>
        </w:rPr>
      </w:pPr>
      <w:ins w:id="88" w:author="Diego Tamayo Galvez" w:date="2019-04-25T16:20:00Z">
        <w:r>
          <w:rPr>
            <w:rFonts w:ascii="Arial" w:hAnsi="Arial" w:cs="Arial"/>
          </w:rPr>
          <w:t xml:space="preserve">La verificación del puntaje obtenido </w:t>
        </w:r>
      </w:ins>
      <w:r w:rsidR="006F02C7" w:rsidRPr="00032959">
        <w:rPr>
          <w:rFonts w:ascii="Arial" w:hAnsi="Arial" w:cs="Arial"/>
        </w:rPr>
        <w:t xml:space="preserve">se realizará en las instalaciones de RIMAC SEGUROS, el </w:t>
      </w:r>
      <w:commentRangeStart w:id="89"/>
      <w:r w:rsidR="006F02C7">
        <w:rPr>
          <w:rFonts w:ascii="Arial" w:hAnsi="Arial" w:cs="Arial"/>
        </w:rPr>
        <w:t>XXXXX</w:t>
      </w:r>
      <w:r w:rsidR="006F02C7" w:rsidRPr="00032959">
        <w:rPr>
          <w:rFonts w:ascii="Arial" w:hAnsi="Arial" w:cs="Arial"/>
        </w:rPr>
        <w:t xml:space="preserve"> de </w:t>
      </w:r>
      <w:r w:rsidR="006F02C7" w:rsidRPr="00DB72E3">
        <w:rPr>
          <w:rFonts w:ascii="Arial" w:hAnsi="Arial" w:cs="Arial"/>
        </w:rPr>
        <w:t xml:space="preserve">2019 </w:t>
      </w:r>
      <w:commentRangeEnd w:id="89"/>
      <w:r>
        <w:rPr>
          <w:rStyle w:val="Refdecomentario"/>
        </w:rPr>
        <w:commentReference w:id="89"/>
      </w:r>
      <w:r w:rsidR="006F02C7" w:rsidRPr="00DB72E3">
        <w:rPr>
          <w:rFonts w:ascii="Arial" w:hAnsi="Arial" w:cs="Arial"/>
        </w:rPr>
        <w:t xml:space="preserve">entre los clientes que hayan cumplido con las condiciones señaladas. La elección del ganador se realizará utilizando mecanismos tecnológicos y aleatorios. </w:t>
      </w:r>
    </w:p>
    <w:p w14:paraId="295E4FD9" w14:textId="1DD1D708" w:rsidR="006F02C7" w:rsidRPr="00DB72E3" w:rsidRDefault="006F02C7" w:rsidP="006F02C7">
      <w:pPr>
        <w:shd w:val="clear" w:color="auto" w:fill="FFFFFF"/>
        <w:spacing w:line="240" w:lineRule="auto"/>
        <w:jc w:val="both"/>
        <w:rPr>
          <w:rFonts w:ascii="Arial" w:eastAsia="Times New Roman" w:hAnsi="Arial" w:cs="Arial"/>
          <w:color w:val="1D2129"/>
          <w:lang w:eastAsia="es-PE"/>
        </w:rPr>
      </w:pPr>
      <w:del w:id="90" w:author="Diego Tamayo Galvez" w:date="2019-04-25T16:28:00Z">
        <w:r w:rsidRPr="00DB72E3" w:rsidDel="001765D1">
          <w:rPr>
            <w:rFonts w:ascii="Arial" w:eastAsia="Times New Roman" w:hAnsi="Arial" w:cs="Arial"/>
            <w:color w:val="1D2129"/>
            <w:lang w:eastAsia="es-PE"/>
          </w:rPr>
          <w:delText>Habrá</w:delText>
        </w:r>
        <w:r w:rsidRPr="00DB72E3" w:rsidDel="001765D1">
          <w:rPr>
            <w:rFonts w:ascii="Arial" w:eastAsia="Times New Roman" w:hAnsi="Arial" w:cs="Arial"/>
            <w:b/>
            <w:bCs/>
            <w:color w:val="1D2129"/>
            <w:lang w:eastAsia="es-PE"/>
          </w:rPr>
          <w:delText xml:space="preserve"> un (01)</w:delText>
        </w:r>
        <w:r w:rsidRPr="00DB72E3" w:rsidDel="001765D1">
          <w:rPr>
            <w:rFonts w:ascii="Arial" w:eastAsia="Times New Roman" w:hAnsi="Arial" w:cs="Arial"/>
            <w:color w:val="1D2129"/>
            <w:lang w:eastAsia="es-PE"/>
          </w:rPr>
          <w:delText xml:space="preserve"> ganador</w:delText>
        </w:r>
        <w:r w:rsidDel="001765D1">
          <w:rPr>
            <w:rFonts w:ascii="Arial" w:eastAsia="Times New Roman" w:hAnsi="Arial" w:cs="Arial"/>
            <w:color w:val="1D2129"/>
            <w:lang w:eastAsia="es-PE"/>
          </w:rPr>
          <w:delText>, el cual recibirá cualquiera de los premios descritos según puntaje obtenido</w:delText>
        </w:r>
        <w:r w:rsidRPr="00DB72E3" w:rsidDel="001765D1">
          <w:rPr>
            <w:rFonts w:ascii="Arial" w:eastAsia="Times New Roman" w:hAnsi="Arial" w:cs="Arial"/>
            <w:color w:val="1D2129"/>
            <w:lang w:eastAsia="es-PE"/>
          </w:rPr>
          <w:delText xml:space="preserve">. </w:delText>
        </w:r>
      </w:del>
    </w:p>
    <w:p w14:paraId="2229F4E7" w14:textId="33C44D46" w:rsidR="006F02C7" w:rsidRPr="00032959" w:rsidRDefault="006F02C7" w:rsidP="006F02C7">
      <w:pPr>
        <w:shd w:val="clear" w:color="auto" w:fill="FFFFFF"/>
        <w:spacing w:line="240" w:lineRule="auto"/>
        <w:jc w:val="both"/>
        <w:rPr>
          <w:rFonts w:ascii="Arial" w:hAnsi="Arial" w:cs="Arial"/>
        </w:rPr>
      </w:pPr>
      <w:r w:rsidRPr="00032959">
        <w:rPr>
          <w:rFonts w:ascii="Arial" w:hAnsi="Arial" w:cs="Arial"/>
        </w:rPr>
        <w:t xml:space="preserve">*Cabe señalar que </w:t>
      </w:r>
      <w:ins w:id="91" w:author="Diego Tamayo Galvez" w:date="2019-04-25T16:27:00Z">
        <w:r w:rsidR="001765D1">
          <w:rPr>
            <w:rFonts w:ascii="Arial" w:hAnsi="Arial" w:cs="Arial"/>
          </w:rPr>
          <w:t>la verificaci</w:t>
        </w:r>
      </w:ins>
      <w:ins w:id="92" w:author="Diego Tamayo Galvez" w:date="2019-04-25T16:28:00Z">
        <w:r w:rsidR="001765D1">
          <w:rPr>
            <w:rFonts w:ascii="Arial" w:hAnsi="Arial" w:cs="Arial"/>
          </w:rPr>
          <w:t xml:space="preserve">ón de los puntajes obtenidos </w:t>
        </w:r>
      </w:ins>
      <w:r w:rsidRPr="00032959">
        <w:rPr>
          <w:rFonts w:ascii="Arial" w:hAnsi="Arial" w:cs="Arial"/>
        </w:rPr>
        <w:t xml:space="preserve">se realizarán en </w:t>
      </w:r>
      <w:r w:rsidRPr="00032959">
        <w:rPr>
          <w:rFonts w:ascii="Arial" w:hAnsi="Arial" w:cs="Arial"/>
          <w:u w:val="single"/>
        </w:rPr>
        <w:t>presencia de un notario</w:t>
      </w:r>
      <w:r w:rsidRPr="00032959">
        <w:rPr>
          <w:rFonts w:ascii="Arial" w:hAnsi="Arial" w:cs="Arial"/>
        </w:rPr>
        <w:t xml:space="preserve"> para la constatación respectiva </w:t>
      </w:r>
      <w:r w:rsidR="000723A1">
        <w:rPr>
          <w:rFonts w:ascii="Arial" w:hAnsi="Arial" w:cs="Arial"/>
        </w:rPr>
        <w:t>de la campaña</w:t>
      </w:r>
      <w:r w:rsidRPr="00032959">
        <w:rPr>
          <w:rFonts w:ascii="Arial" w:hAnsi="Arial" w:cs="Arial"/>
        </w:rPr>
        <w:t>.</w:t>
      </w:r>
    </w:p>
    <w:p w14:paraId="3EA4F6D1" w14:textId="77777777" w:rsidR="00CD2DD3" w:rsidRDefault="00761D9C" w:rsidP="00BB7626">
      <w:pPr>
        <w:jc w:val="both"/>
        <w:rPr>
          <w:rFonts w:ascii="Arial" w:hAnsi="Arial" w:cs="Arial"/>
          <w:b/>
          <w:u w:val="single"/>
        </w:rPr>
      </w:pPr>
      <w:r>
        <w:rPr>
          <w:rFonts w:ascii="Arial" w:hAnsi="Arial" w:cs="Arial"/>
          <w:b/>
          <w:u w:val="single"/>
        </w:rPr>
        <w:t>Sobre el premio</w:t>
      </w:r>
      <w:r w:rsidR="00CD2DD3">
        <w:rPr>
          <w:rFonts w:ascii="Arial" w:hAnsi="Arial" w:cs="Arial"/>
          <w:b/>
          <w:u w:val="single"/>
        </w:rPr>
        <w:t>:</w:t>
      </w:r>
    </w:p>
    <w:p w14:paraId="599D92E8" w14:textId="5D9C70C7" w:rsidR="00CD2DD3" w:rsidRDefault="00CD2DD3" w:rsidP="00BB7626">
      <w:pPr>
        <w:jc w:val="both"/>
        <w:rPr>
          <w:rFonts w:ascii="Arial" w:hAnsi="Arial" w:cs="Arial"/>
        </w:rPr>
      </w:pPr>
      <w:r>
        <w:rPr>
          <w:rFonts w:ascii="Arial" w:hAnsi="Arial" w:cs="Arial"/>
        </w:rPr>
        <w:t xml:space="preserve">Las personas que cumplan con la mecánica de la campaña </w:t>
      </w:r>
      <w:ins w:id="93" w:author="Diego Tamayo Galvez" w:date="2019-04-25T16:47:00Z">
        <w:r w:rsidR="001C5609">
          <w:rPr>
            <w:rFonts w:ascii="Arial" w:hAnsi="Arial" w:cs="Arial"/>
          </w:rPr>
          <w:t xml:space="preserve">y acumulen más </w:t>
        </w:r>
      </w:ins>
      <w:ins w:id="94" w:author="Aime Palhua" w:date="2019-04-26T17:59:00Z">
        <w:r w:rsidR="00156841">
          <w:rPr>
            <w:rFonts w:ascii="Arial" w:hAnsi="Arial" w:cs="Arial"/>
          </w:rPr>
          <w:t>goles (</w:t>
        </w:r>
      </w:ins>
      <w:ins w:id="95" w:author="Diego Tamayo Galvez" w:date="2019-04-25T16:47:00Z">
        <w:r w:rsidR="001C5609">
          <w:rPr>
            <w:rFonts w:ascii="Arial" w:hAnsi="Arial" w:cs="Arial"/>
          </w:rPr>
          <w:t>puntos</w:t>
        </w:r>
      </w:ins>
      <w:ins w:id="96" w:author="Aime Palhua" w:date="2019-04-26T17:59:00Z">
        <w:r w:rsidR="00156841">
          <w:rPr>
            <w:rFonts w:ascii="Arial" w:hAnsi="Arial" w:cs="Arial"/>
          </w:rPr>
          <w:t>)</w:t>
        </w:r>
      </w:ins>
      <w:ins w:id="97" w:author="Diego Tamayo Galvez" w:date="2019-04-25T16:47:00Z">
        <w:r w:rsidR="001C5609">
          <w:rPr>
            <w:rFonts w:ascii="Arial" w:hAnsi="Arial" w:cs="Arial"/>
          </w:rPr>
          <w:t xml:space="preserve"> </w:t>
        </w:r>
        <w:del w:id="98" w:author="Aime Palhua" w:date="2019-04-26T17:56:00Z">
          <w:r w:rsidR="001C5609" w:rsidDel="00583C0D">
            <w:rPr>
              <w:rFonts w:ascii="Arial" w:hAnsi="Arial" w:cs="Arial"/>
            </w:rPr>
            <w:delText>gracias a sus</w:delText>
          </w:r>
        </w:del>
      </w:ins>
      <w:ins w:id="99" w:author="Aime Palhua" w:date="2019-04-26T17:56:00Z">
        <w:r w:rsidR="00583C0D">
          <w:rPr>
            <w:rFonts w:ascii="Arial" w:hAnsi="Arial" w:cs="Arial"/>
          </w:rPr>
          <w:t>como parte del envío</w:t>
        </w:r>
        <w:r w:rsidR="00156841">
          <w:rPr>
            <w:rFonts w:ascii="Arial" w:hAnsi="Arial" w:cs="Arial"/>
          </w:rPr>
          <w:t xml:space="preserve"> de</w:t>
        </w:r>
      </w:ins>
      <w:ins w:id="100" w:author="Diego Tamayo Galvez" w:date="2019-04-25T16:47:00Z">
        <w:r w:rsidR="001C5609">
          <w:rPr>
            <w:rFonts w:ascii="Arial" w:hAnsi="Arial" w:cs="Arial"/>
          </w:rPr>
          <w:t xml:space="preserve"> convocados, </w:t>
        </w:r>
      </w:ins>
      <w:r>
        <w:rPr>
          <w:rFonts w:ascii="Arial" w:hAnsi="Arial" w:cs="Arial"/>
        </w:rPr>
        <w:t>se harán acreedor a los siguientes premios:</w:t>
      </w:r>
    </w:p>
    <w:p w14:paraId="0D19A61A" w14:textId="5DA415C3" w:rsidR="00761D9C" w:rsidRPr="00EE213A" w:rsidRDefault="00994E11" w:rsidP="000872EA">
      <w:pPr>
        <w:pStyle w:val="Prrafodelista"/>
        <w:numPr>
          <w:ilvl w:val="0"/>
          <w:numId w:val="4"/>
        </w:numPr>
        <w:tabs>
          <w:tab w:val="left" w:pos="4962"/>
        </w:tabs>
        <w:jc w:val="both"/>
        <w:rPr>
          <w:ins w:id="101" w:author="Diego Tamayo Galvez" w:date="2019-04-23T16:13:00Z"/>
          <w:rFonts w:ascii="Arial" w:hAnsi="Arial" w:cs="Arial"/>
          <w:b/>
        </w:rPr>
      </w:pPr>
      <w:del w:id="102" w:author="Diego Tamayo Galvez" w:date="2019-04-23T16:14:00Z">
        <w:r w:rsidRPr="00994E11" w:rsidDel="000872EA">
          <w:rPr>
            <w:rFonts w:ascii="Arial" w:hAnsi="Arial" w:cs="Arial"/>
            <w:b/>
          </w:rPr>
          <w:delText>Primer Puesto:</w:delText>
        </w:r>
      </w:del>
      <w:ins w:id="103" w:author="Diego Tamayo Galvez" w:date="2019-04-23T16:14:00Z">
        <w:r w:rsidR="000872EA">
          <w:rPr>
            <w:rFonts w:ascii="Arial" w:hAnsi="Arial" w:cs="Arial"/>
          </w:rPr>
          <w:t xml:space="preserve">Quien acumule la mayor cantidad </w:t>
        </w:r>
      </w:ins>
      <w:ins w:id="104" w:author="Diego Tamayo Galvez" w:date="2019-04-23T16:19:00Z">
        <w:r w:rsidR="004A6EA5">
          <w:rPr>
            <w:rFonts w:ascii="Arial" w:hAnsi="Arial" w:cs="Arial"/>
          </w:rPr>
          <w:t xml:space="preserve">de </w:t>
        </w:r>
        <w:del w:id="105" w:author="Aime Palhua" w:date="2019-04-26T17:59:00Z">
          <w:r w:rsidR="004A6EA5" w:rsidDel="00156841">
            <w:rPr>
              <w:rFonts w:ascii="Arial" w:hAnsi="Arial" w:cs="Arial"/>
            </w:rPr>
            <w:delText xml:space="preserve">puntos </w:delText>
          </w:r>
        </w:del>
      </w:ins>
      <w:ins w:id="106" w:author="Aime Palhua" w:date="2019-04-26T17:59:00Z">
        <w:r w:rsidR="00156841">
          <w:rPr>
            <w:rFonts w:ascii="Arial" w:hAnsi="Arial" w:cs="Arial"/>
          </w:rPr>
          <w:t xml:space="preserve">goles </w:t>
        </w:r>
      </w:ins>
      <w:ins w:id="107" w:author="Diego Tamayo Galvez" w:date="2019-04-23T16:19:00Z">
        <w:r w:rsidR="004A6EA5">
          <w:rPr>
            <w:rFonts w:ascii="Arial" w:hAnsi="Arial" w:cs="Arial"/>
          </w:rPr>
          <w:t>se hará acreedor de un</w:t>
        </w:r>
      </w:ins>
      <w:del w:id="108" w:author="Diego Tamayo Galvez" w:date="2019-04-23T15:56:00Z">
        <w:r w:rsidRPr="00994E11" w:rsidDel="00CD28F5">
          <w:rPr>
            <w:rFonts w:ascii="Arial" w:hAnsi="Arial" w:cs="Arial"/>
            <w:b/>
          </w:rPr>
          <w:delText xml:space="preserve"> </w:delText>
        </w:r>
      </w:del>
      <w:r>
        <w:rPr>
          <w:rFonts w:ascii="Arial" w:hAnsi="Arial" w:cs="Arial"/>
          <w:b/>
        </w:rPr>
        <w:t xml:space="preserve"> </w:t>
      </w:r>
      <w:commentRangeStart w:id="109"/>
      <w:r>
        <w:rPr>
          <w:rFonts w:ascii="Arial" w:hAnsi="Arial" w:cs="Arial"/>
        </w:rPr>
        <w:t xml:space="preserve">Paquete Doble a </w:t>
      </w:r>
      <w:r w:rsidR="004661C3">
        <w:rPr>
          <w:rFonts w:ascii="Arial" w:hAnsi="Arial" w:cs="Arial"/>
        </w:rPr>
        <w:t>Rio de Janeiro</w:t>
      </w:r>
      <w:r>
        <w:rPr>
          <w:rFonts w:ascii="Arial" w:hAnsi="Arial" w:cs="Arial"/>
        </w:rPr>
        <w:t xml:space="preserve"> por motivo de la Copa América por 5D/4N</w:t>
      </w:r>
      <w:commentRangeEnd w:id="109"/>
      <w:r w:rsidR="00443631">
        <w:rPr>
          <w:rStyle w:val="Refdecomentario"/>
        </w:rPr>
        <w:commentReference w:id="109"/>
      </w:r>
      <w:r>
        <w:rPr>
          <w:rFonts w:ascii="Arial" w:hAnsi="Arial" w:cs="Arial"/>
        </w:rPr>
        <w:t xml:space="preserve"> incluido </w:t>
      </w:r>
      <w:ins w:id="110" w:author="Aime Palhua" w:date="2019-04-26T17:57:00Z">
        <w:r w:rsidR="00156841">
          <w:rPr>
            <w:rFonts w:ascii="Arial" w:hAnsi="Arial" w:cs="Arial"/>
          </w:rPr>
          <w:t xml:space="preserve">pasaje aéreo ida y vuelta, </w:t>
        </w:r>
      </w:ins>
      <w:r>
        <w:rPr>
          <w:rFonts w:ascii="Arial" w:hAnsi="Arial" w:cs="Arial"/>
        </w:rPr>
        <w:t>Hotel</w:t>
      </w:r>
      <w:ins w:id="111" w:author="Diego Tamayo Galvez" w:date="2019-04-23T16:12:00Z">
        <w:r w:rsidR="000872EA">
          <w:rPr>
            <w:rFonts w:ascii="Arial" w:hAnsi="Arial" w:cs="Arial"/>
          </w:rPr>
          <w:t>, traslados</w:t>
        </w:r>
      </w:ins>
      <w:ins w:id="112" w:author="Diego Tamayo Galvez" w:date="2019-04-25T17:12:00Z">
        <w:r w:rsidR="00084711">
          <w:rPr>
            <w:rFonts w:ascii="Arial" w:hAnsi="Arial" w:cs="Arial"/>
          </w:rPr>
          <w:t xml:space="preserve"> en el destino</w:t>
        </w:r>
      </w:ins>
      <w:ins w:id="113" w:author="Diego Tamayo Galvez" w:date="2019-04-23T16:12:00Z">
        <w:r w:rsidR="000872EA">
          <w:rPr>
            <w:rFonts w:ascii="Arial" w:hAnsi="Arial" w:cs="Arial"/>
          </w:rPr>
          <w:t xml:space="preserve">, entradas a la final de la Copa </w:t>
        </w:r>
      </w:ins>
      <w:ins w:id="114" w:author="Diego Tamayo Galvez" w:date="2019-04-23T16:13:00Z">
        <w:r w:rsidR="000872EA">
          <w:rPr>
            <w:rFonts w:ascii="Arial" w:hAnsi="Arial" w:cs="Arial"/>
          </w:rPr>
          <w:t>América</w:t>
        </w:r>
      </w:ins>
      <w:r>
        <w:rPr>
          <w:rFonts w:ascii="Arial" w:hAnsi="Arial" w:cs="Arial"/>
        </w:rPr>
        <w:t xml:space="preserve"> </w:t>
      </w:r>
      <w:r w:rsidR="004661C3">
        <w:rPr>
          <w:rFonts w:ascii="Arial" w:hAnsi="Arial" w:cs="Arial"/>
        </w:rPr>
        <w:t>y</w:t>
      </w:r>
      <w:r>
        <w:rPr>
          <w:rFonts w:ascii="Arial" w:hAnsi="Arial" w:cs="Arial"/>
        </w:rPr>
        <w:t xml:space="preserve"> Seguro</w:t>
      </w:r>
      <w:del w:id="115" w:author="Aime Palhua" w:date="2019-04-26T17:58:00Z">
        <w:r w:rsidDel="00156841">
          <w:rPr>
            <w:rFonts w:ascii="Arial" w:hAnsi="Arial" w:cs="Arial"/>
          </w:rPr>
          <w:delText>s</w:delText>
        </w:r>
      </w:del>
      <w:r>
        <w:rPr>
          <w:rFonts w:ascii="Arial" w:hAnsi="Arial" w:cs="Arial"/>
        </w:rPr>
        <w:t xml:space="preserve"> de Viaje RIMAC. </w:t>
      </w:r>
    </w:p>
    <w:p w14:paraId="7F9AECCA" w14:textId="148730FB" w:rsidR="000872EA" w:rsidRPr="000872EA" w:rsidRDefault="000872EA" w:rsidP="000872EA">
      <w:pPr>
        <w:pStyle w:val="Prrafodelista"/>
        <w:numPr>
          <w:ilvl w:val="0"/>
          <w:numId w:val="4"/>
        </w:numPr>
        <w:tabs>
          <w:tab w:val="left" w:pos="4962"/>
        </w:tabs>
        <w:jc w:val="both"/>
        <w:rPr>
          <w:ins w:id="116" w:author="Diego Tamayo Galvez" w:date="2019-04-23T16:14:00Z"/>
          <w:rFonts w:ascii="Arial" w:hAnsi="Arial" w:cs="Arial"/>
        </w:rPr>
      </w:pPr>
      <w:ins w:id="117" w:author="Diego Tamayo Galvez" w:date="2019-04-23T16:13:00Z">
        <w:r>
          <w:rPr>
            <w:rFonts w:ascii="Arial" w:hAnsi="Arial" w:cs="Arial"/>
          </w:rPr>
          <w:t xml:space="preserve">Los que acumulen 20 </w:t>
        </w:r>
      </w:ins>
      <w:ins w:id="118" w:author="Diego Tamayo Galvez" w:date="2019-04-23T16:21:00Z">
        <w:r w:rsidR="004A6EA5">
          <w:rPr>
            <w:rFonts w:ascii="Arial" w:hAnsi="Arial" w:cs="Arial"/>
          </w:rPr>
          <w:t xml:space="preserve">goles </w:t>
        </w:r>
      </w:ins>
      <w:ins w:id="119" w:author="Diego Tamayo Galvez" w:date="2019-04-23T16:19:00Z">
        <w:r w:rsidR="004A6EA5">
          <w:rPr>
            <w:rFonts w:ascii="Arial" w:hAnsi="Arial" w:cs="Arial"/>
          </w:rPr>
          <w:t>ganarán</w:t>
        </w:r>
      </w:ins>
      <w:ins w:id="120" w:author="Diego Tamayo Galvez" w:date="2019-04-23T16:13:00Z">
        <w:r>
          <w:rPr>
            <w:rFonts w:ascii="Arial" w:hAnsi="Arial" w:cs="Arial"/>
          </w:rPr>
          <w:t xml:space="preserve"> </w:t>
        </w:r>
      </w:ins>
      <w:ins w:id="121" w:author="Diego Tamayo Galvez" w:date="2019-04-23T16:14:00Z">
        <w:r w:rsidRPr="000872EA">
          <w:rPr>
            <w:rFonts w:ascii="Arial" w:hAnsi="Arial" w:cs="Arial"/>
          </w:rPr>
          <w:t>1 TV de 55 pulgadas</w:t>
        </w:r>
      </w:ins>
      <w:ins w:id="122" w:author="Aime Palhua" w:date="2019-04-26T17:58:00Z">
        <w:r w:rsidR="00156841">
          <w:rPr>
            <w:rFonts w:ascii="Arial" w:hAnsi="Arial" w:cs="Arial"/>
          </w:rPr>
          <w:t xml:space="preserve"> de </w:t>
        </w:r>
        <w:commentRangeStart w:id="123"/>
        <w:r w:rsidR="00156841">
          <w:rPr>
            <w:rFonts w:ascii="Arial" w:hAnsi="Arial" w:cs="Arial"/>
          </w:rPr>
          <w:t>Marca XXXX</w:t>
        </w:r>
        <w:commentRangeEnd w:id="123"/>
        <w:r w:rsidR="00156841">
          <w:rPr>
            <w:rStyle w:val="Refdecomentario"/>
          </w:rPr>
          <w:commentReference w:id="123"/>
        </w:r>
      </w:ins>
    </w:p>
    <w:p w14:paraId="757AF7C4" w14:textId="1F176DB2" w:rsidR="000872EA" w:rsidRPr="000872EA" w:rsidRDefault="004A6EA5" w:rsidP="000872EA">
      <w:pPr>
        <w:pStyle w:val="Prrafodelista"/>
        <w:numPr>
          <w:ilvl w:val="0"/>
          <w:numId w:val="4"/>
        </w:numPr>
        <w:tabs>
          <w:tab w:val="left" w:pos="4962"/>
        </w:tabs>
        <w:jc w:val="both"/>
        <w:rPr>
          <w:ins w:id="124" w:author="Diego Tamayo Galvez" w:date="2019-04-23T16:14:00Z"/>
          <w:rFonts w:ascii="Arial" w:hAnsi="Arial" w:cs="Arial"/>
        </w:rPr>
      </w:pPr>
      <w:ins w:id="125" w:author="Diego Tamayo Galvez" w:date="2019-04-23T16:20:00Z">
        <w:r>
          <w:rPr>
            <w:rFonts w:ascii="Arial" w:hAnsi="Arial" w:cs="Arial"/>
          </w:rPr>
          <w:t xml:space="preserve">Los que acumulen </w:t>
        </w:r>
      </w:ins>
      <w:ins w:id="126" w:author="Diego Tamayo Galvez" w:date="2019-04-23T16:14:00Z">
        <w:r w:rsidR="000872EA" w:rsidRPr="000872EA">
          <w:rPr>
            <w:rFonts w:ascii="Arial" w:hAnsi="Arial" w:cs="Arial"/>
          </w:rPr>
          <w:t>15 goles</w:t>
        </w:r>
      </w:ins>
      <w:ins w:id="127" w:author="Diego Tamayo Galvez" w:date="2019-04-23T16:21:00Z">
        <w:r>
          <w:rPr>
            <w:rFonts w:ascii="Arial" w:hAnsi="Arial" w:cs="Arial"/>
          </w:rPr>
          <w:t xml:space="preserve"> ganarán</w:t>
        </w:r>
      </w:ins>
      <w:ins w:id="128" w:author="Diego Tamayo Galvez" w:date="2019-04-23T16:14:00Z">
        <w:r w:rsidR="000872EA" w:rsidRPr="000872EA">
          <w:rPr>
            <w:rFonts w:ascii="Arial" w:hAnsi="Arial" w:cs="Arial"/>
          </w:rPr>
          <w:t xml:space="preserve"> 1 camiseta de la selección</w:t>
        </w:r>
      </w:ins>
      <w:ins w:id="129" w:author="Aime Palhua" w:date="2019-04-26T17:58:00Z">
        <w:r w:rsidR="00156841">
          <w:rPr>
            <w:rFonts w:ascii="Arial" w:hAnsi="Arial" w:cs="Arial"/>
          </w:rPr>
          <w:t xml:space="preserve"> peruana</w:t>
        </w:r>
      </w:ins>
    </w:p>
    <w:p w14:paraId="09801A1C" w14:textId="4B5B88AE" w:rsidR="000872EA" w:rsidRPr="000872EA" w:rsidRDefault="004A6EA5" w:rsidP="000872EA">
      <w:pPr>
        <w:pStyle w:val="Prrafodelista"/>
        <w:numPr>
          <w:ilvl w:val="0"/>
          <w:numId w:val="4"/>
        </w:numPr>
        <w:tabs>
          <w:tab w:val="left" w:pos="4962"/>
        </w:tabs>
        <w:jc w:val="both"/>
        <w:rPr>
          <w:ins w:id="130" w:author="Diego Tamayo Galvez" w:date="2019-04-23T16:14:00Z"/>
          <w:rFonts w:ascii="Arial" w:hAnsi="Arial" w:cs="Arial"/>
        </w:rPr>
      </w:pPr>
      <w:ins w:id="131" w:author="Diego Tamayo Galvez" w:date="2019-04-23T16:21:00Z">
        <w:r>
          <w:rPr>
            <w:rFonts w:ascii="Arial" w:hAnsi="Arial" w:cs="Arial"/>
          </w:rPr>
          <w:t>Los que acumulen 0</w:t>
        </w:r>
      </w:ins>
      <w:ins w:id="132" w:author="Diego Tamayo Galvez" w:date="2019-04-23T16:14:00Z">
        <w:r w:rsidR="000872EA" w:rsidRPr="000872EA">
          <w:rPr>
            <w:rFonts w:ascii="Arial" w:hAnsi="Arial" w:cs="Arial"/>
          </w:rPr>
          <w:t>9 goles</w:t>
        </w:r>
      </w:ins>
      <w:ins w:id="133" w:author="Diego Tamayo Galvez" w:date="2019-04-23T16:21:00Z">
        <w:r>
          <w:rPr>
            <w:rFonts w:ascii="Arial" w:hAnsi="Arial" w:cs="Arial"/>
          </w:rPr>
          <w:t xml:space="preserve"> ganarán </w:t>
        </w:r>
      </w:ins>
      <w:ins w:id="134" w:author="Diego Tamayo Galvez" w:date="2019-04-23T16:14:00Z">
        <w:r w:rsidR="000872EA" w:rsidRPr="000872EA">
          <w:rPr>
            <w:rFonts w:ascii="Arial" w:hAnsi="Arial" w:cs="Arial"/>
          </w:rPr>
          <w:t xml:space="preserve"> </w:t>
        </w:r>
        <w:commentRangeStart w:id="135"/>
        <w:r w:rsidR="000872EA" w:rsidRPr="000872EA">
          <w:rPr>
            <w:rFonts w:ascii="Arial" w:hAnsi="Arial" w:cs="Arial"/>
          </w:rPr>
          <w:t xml:space="preserve">1 vale de S/ 100 en </w:t>
        </w:r>
        <w:proofErr w:type="spellStart"/>
        <w:r w:rsidR="000872EA" w:rsidRPr="000872EA">
          <w:rPr>
            <w:rFonts w:ascii="Arial" w:hAnsi="Arial" w:cs="Arial"/>
          </w:rPr>
          <w:t>Sodexo</w:t>
        </w:r>
      </w:ins>
      <w:commentRangeEnd w:id="135"/>
      <w:proofErr w:type="spellEnd"/>
      <w:r w:rsidR="00156841">
        <w:rPr>
          <w:rStyle w:val="Refdecomentario"/>
        </w:rPr>
        <w:commentReference w:id="135"/>
      </w:r>
    </w:p>
    <w:p w14:paraId="12765A0C" w14:textId="010C9E0E" w:rsidR="000872EA" w:rsidRPr="000872EA" w:rsidRDefault="004A6EA5" w:rsidP="000872EA">
      <w:pPr>
        <w:pStyle w:val="Prrafodelista"/>
        <w:numPr>
          <w:ilvl w:val="0"/>
          <w:numId w:val="4"/>
        </w:numPr>
        <w:tabs>
          <w:tab w:val="left" w:pos="4962"/>
        </w:tabs>
        <w:jc w:val="both"/>
        <w:rPr>
          <w:ins w:id="136" w:author="Diego Tamayo Galvez" w:date="2019-04-23T16:14:00Z"/>
          <w:rFonts w:ascii="Arial" w:hAnsi="Arial" w:cs="Arial"/>
        </w:rPr>
      </w:pPr>
      <w:ins w:id="137" w:author="Diego Tamayo Galvez" w:date="2019-04-23T16:22:00Z">
        <w:r>
          <w:rPr>
            <w:rFonts w:ascii="Arial" w:hAnsi="Arial" w:cs="Arial"/>
          </w:rPr>
          <w:t>Los que acumulen</w:t>
        </w:r>
        <w:r w:rsidRPr="000872EA">
          <w:rPr>
            <w:rFonts w:ascii="Arial" w:hAnsi="Arial" w:cs="Arial"/>
          </w:rPr>
          <w:t xml:space="preserve"> </w:t>
        </w:r>
      </w:ins>
      <w:ins w:id="138" w:author="Diego Tamayo Galvez" w:date="2019-04-23T16:14:00Z">
        <w:r w:rsidR="000872EA" w:rsidRPr="000872EA">
          <w:rPr>
            <w:rFonts w:ascii="Arial" w:hAnsi="Arial" w:cs="Arial"/>
          </w:rPr>
          <w:t>6 goles</w:t>
        </w:r>
      </w:ins>
      <w:ins w:id="139" w:author="Diego Tamayo Galvez" w:date="2019-04-23T16:22:00Z">
        <w:r w:rsidR="004D2915">
          <w:rPr>
            <w:rFonts w:ascii="Arial" w:hAnsi="Arial" w:cs="Arial"/>
          </w:rPr>
          <w:t xml:space="preserve"> ganarán una</w:t>
        </w:r>
      </w:ins>
      <w:ins w:id="140" w:author="Diego Tamayo Galvez" w:date="2019-04-23T16:14:00Z">
        <w:r w:rsidR="000872EA" w:rsidRPr="000872EA">
          <w:rPr>
            <w:rFonts w:ascii="Arial" w:hAnsi="Arial" w:cs="Arial"/>
          </w:rPr>
          <w:t xml:space="preserve"> </w:t>
        </w:r>
        <w:commentRangeStart w:id="141"/>
        <w:commentRangeStart w:id="142"/>
        <w:commentRangeStart w:id="143"/>
        <w:r w:rsidR="000872EA" w:rsidRPr="000872EA">
          <w:rPr>
            <w:rFonts w:ascii="Arial" w:hAnsi="Arial" w:cs="Arial"/>
          </w:rPr>
          <w:t>entrada doble al cine</w:t>
        </w:r>
      </w:ins>
      <w:commentRangeEnd w:id="141"/>
      <w:ins w:id="144" w:author="Diego Tamayo Galvez" w:date="2019-04-23T16:23:00Z">
        <w:r w:rsidR="004D2915">
          <w:rPr>
            <w:rStyle w:val="Refdecomentario"/>
          </w:rPr>
          <w:commentReference w:id="141"/>
        </w:r>
      </w:ins>
      <w:commentRangeEnd w:id="142"/>
      <w:r w:rsidR="006B12B1">
        <w:rPr>
          <w:rStyle w:val="Refdecomentario"/>
        </w:rPr>
        <w:commentReference w:id="142"/>
      </w:r>
      <w:commentRangeEnd w:id="143"/>
      <w:r w:rsidR="0022010D">
        <w:rPr>
          <w:rStyle w:val="Refdecomentario"/>
        </w:rPr>
        <w:commentReference w:id="143"/>
      </w:r>
    </w:p>
    <w:p w14:paraId="3D185422" w14:textId="69606F12" w:rsidR="000872EA" w:rsidRDefault="000872EA" w:rsidP="00084711">
      <w:pPr>
        <w:pStyle w:val="Prrafodelista"/>
        <w:tabs>
          <w:tab w:val="left" w:pos="4962"/>
        </w:tabs>
        <w:jc w:val="both"/>
        <w:rPr>
          <w:rFonts w:ascii="Arial" w:hAnsi="Arial" w:cs="Arial"/>
          <w:b/>
        </w:rPr>
      </w:pPr>
    </w:p>
    <w:p w14:paraId="2C05E26D" w14:textId="342078F1" w:rsidR="00994E11" w:rsidDel="000872EA" w:rsidRDefault="00994E11" w:rsidP="00CD2DD3">
      <w:pPr>
        <w:pStyle w:val="Prrafodelista"/>
        <w:numPr>
          <w:ilvl w:val="0"/>
          <w:numId w:val="4"/>
        </w:numPr>
        <w:jc w:val="both"/>
        <w:rPr>
          <w:del w:id="145" w:author="Diego Tamayo Galvez" w:date="2019-04-23T16:13:00Z"/>
          <w:rFonts w:ascii="Arial" w:hAnsi="Arial" w:cs="Arial"/>
          <w:b/>
        </w:rPr>
      </w:pPr>
      <w:del w:id="146" w:author="Diego Tamayo Galvez" w:date="2019-04-23T16:13:00Z">
        <w:r w:rsidDel="000872EA">
          <w:rPr>
            <w:rFonts w:ascii="Arial" w:hAnsi="Arial" w:cs="Arial"/>
            <w:b/>
          </w:rPr>
          <w:delText>Segundo Puesto:</w:delText>
        </w:r>
        <w:r w:rsidR="004C6F1F" w:rsidDel="000872EA">
          <w:rPr>
            <w:rFonts w:ascii="Arial" w:hAnsi="Arial" w:cs="Arial"/>
            <w:b/>
          </w:rPr>
          <w:delText xml:space="preserve"> </w:delText>
        </w:r>
        <w:r w:rsidR="004C6F1F" w:rsidDel="000872EA">
          <w:rPr>
            <w:rFonts w:ascii="Arial" w:hAnsi="Arial" w:cs="Arial"/>
          </w:rPr>
          <w:delText>Entradas al partido de despedida de la Copa América</w:delText>
        </w:r>
        <w:r w:rsidR="00095AC0" w:rsidDel="000872EA">
          <w:rPr>
            <w:rFonts w:ascii="Arial" w:hAnsi="Arial" w:cs="Arial"/>
          </w:rPr>
          <w:delText xml:space="preserve"> para los 03</w:delText>
        </w:r>
      </w:del>
    </w:p>
    <w:p w14:paraId="78CC452A" w14:textId="36C4F5D9" w:rsidR="00994E11" w:rsidRPr="00994E11" w:rsidDel="000872EA" w:rsidRDefault="00994E11" w:rsidP="00CD2DD3">
      <w:pPr>
        <w:pStyle w:val="Prrafodelista"/>
        <w:numPr>
          <w:ilvl w:val="0"/>
          <w:numId w:val="4"/>
        </w:numPr>
        <w:jc w:val="both"/>
        <w:rPr>
          <w:del w:id="147" w:author="Diego Tamayo Galvez" w:date="2019-04-23T16:13:00Z"/>
          <w:rFonts w:ascii="Arial" w:hAnsi="Arial" w:cs="Arial"/>
          <w:b/>
        </w:rPr>
      </w:pPr>
      <w:del w:id="148" w:author="Diego Tamayo Galvez" w:date="2019-04-23T16:13:00Z">
        <w:r w:rsidDel="000872EA">
          <w:rPr>
            <w:rFonts w:ascii="Arial" w:hAnsi="Arial" w:cs="Arial"/>
            <w:b/>
          </w:rPr>
          <w:delText>Tercer Puesto:</w:delText>
        </w:r>
        <w:r w:rsidR="00095AC0" w:rsidDel="000872EA">
          <w:rPr>
            <w:rFonts w:ascii="Arial" w:hAnsi="Arial" w:cs="Arial"/>
            <w:b/>
          </w:rPr>
          <w:delText xml:space="preserve"> </w:delText>
        </w:r>
        <w:r w:rsidR="00095AC0" w:rsidRPr="00095AC0" w:rsidDel="000872EA">
          <w:rPr>
            <w:rFonts w:ascii="Arial" w:hAnsi="Arial" w:cs="Arial"/>
          </w:rPr>
          <w:delText>Entradas al cine</w:delText>
        </w:r>
      </w:del>
    </w:p>
    <w:p w14:paraId="4F8646BB" w14:textId="77777777" w:rsidR="00BB7626" w:rsidRPr="00032959" w:rsidRDefault="00BB7626" w:rsidP="00BB7626">
      <w:pPr>
        <w:jc w:val="both"/>
        <w:rPr>
          <w:rFonts w:ascii="Arial" w:hAnsi="Arial" w:cs="Arial"/>
          <w:b/>
          <w:u w:val="single"/>
        </w:rPr>
      </w:pPr>
      <w:r w:rsidRPr="00032959">
        <w:rPr>
          <w:rFonts w:ascii="Arial" w:hAnsi="Arial" w:cs="Arial"/>
          <w:b/>
          <w:u w:val="single"/>
        </w:rPr>
        <w:t xml:space="preserve">¿Cómo se comunicará el ganador? </w:t>
      </w:r>
    </w:p>
    <w:p w14:paraId="6D54521E" w14:textId="5873AFCF" w:rsidR="00BB7626" w:rsidRPr="00032959" w:rsidRDefault="00BB7626" w:rsidP="00BB7626">
      <w:pPr>
        <w:jc w:val="both"/>
        <w:rPr>
          <w:rFonts w:ascii="Arial" w:hAnsi="Arial" w:cs="Arial"/>
        </w:rPr>
      </w:pPr>
      <w:r w:rsidRPr="00032959">
        <w:rPr>
          <w:rFonts w:ascii="Arial" w:hAnsi="Arial" w:cs="Arial"/>
        </w:rPr>
        <w:t>Se comunicará al ganador a</w:t>
      </w:r>
      <w:r>
        <w:rPr>
          <w:rFonts w:ascii="Arial" w:hAnsi="Arial" w:cs="Arial"/>
        </w:rPr>
        <w:t xml:space="preserve"> través del correo electrónico registrado y número telefónico que registró </w:t>
      </w:r>
      <w:r w:rsidR="00350E6A">
        <w:rPr>
          <w:rFonts w:ascii="Arial" w:hAnsi="Arial" w:cs="Arial"/>
        </w:rPr>
        <w:t>al momento de inscribirse en la campaña</w:t>
      </w:r>
      <w:r w:rsidRPr="00032959">
        <w:rPr>
          <w:rFonts w:ascii="Arial" w:hAnsi="Arial" w:cs="Arial"/>
        </w:rPr>
        <w:t xml:space="preserve"> en un plazo máximo de siete (07) días</w:t>
      </w:r>
      <w:r>
        <w:rPr>
          <w:rFonts w:ascii="Arial" w:hAnsi="Arial" w:cs="Arial"/>
        </w:rPr>
        <w:t xml:space="preserve"> posterior al sorteo a fin de indicarle que ha sido ganador y se acordará la fecha de entrega.</w:t>
      </w:r>
    </w:p>
    <w:p w14:paraId="56DF2F19" w14:textId="77777777" w:rsidR="00BB7626" w:rsidRDefault="00BB7626" w:rsidP="00BB7626">
      <w:pPr>
        <w:jc w:val="both"/>
        <w:rPr>
          <w:ins w:id="149" w:author="Aime Palhua" w:date="2019-04-26T18:12:00Z"/>
          <w:rFonts w:ascii="Arial" w:hAnsi="Arial" w:cs="Arial"/>
          <w:color w:val="1D2129"/>
        </w:rPr>
      </w:pPr>
      <w:r w:rsidRPr="00032959">
        <w:rPr>
          <w:rFonts w:ascii="Arial" w:hAnsi="Arial" w:cs="Arial"/>
        </w:rPr>
        <w:t xml:space="preserve">En caso de no </w:t>
      </w:r>
      <w:r>
        <w:rPr>
          <w:rFonts w:ascii="Arial" w:hAnsi="Arial" w:cs="Arial"/>
        </w:rPr>
        <w:t>localizar</w:t>
      </w:r>
      <w:r w:rsidRPr="00032959">
        <w:rPr>
          <w:rFonts w:ascii="Arial" w:hAnsi="Arial" w:cs="Arial"/>
        </w:rPr>
        <w:t xml:space="preserve"> al ganador dentro d</w:t>
      </w:r>
      <w:r w:rsidRPr="00032959">
        <w:rPr>
          <w:rFonts w:ascii="Arial" w:hAnsi="Arial" w:cs="Arial"/>
          <w:color w:val="1D2129"/>
        </w:rPr>
        <w:t xml:space="preserve">el plazo </w:t>
      </w:r>
      <w:r w:rsidRPr="00EB04AF">
        <w:rPr>
          <w:rFonts w:ascii="Arial" w:hAnsi="Arial" w:cs="Arial"/>
          <w:color w:val="1D2129"/>
        </w:rPr>
        <w:t xml:space="preserve">máximo de </w:t>
      </w:r>
      <w:commentRangeStart w:id="150"/>
      <w:r w:rsidRPr="00EB04AF">
        <w:rPr>
          <w:rFonts w:ascii="Arial" w:hAnsi="Arial" w:cs="Arial"/>
          <w:color w:val="1D2129"/>
        </w:rPr>
        <w:t>siete (07) días</w:t>
      </w:r>
      <w:commentRangeEnd w:id="150"/>
      <w:r w:rsidR="00443631">
        <w:rPr>
          <w:rStyle w:val="Refdecomentario"/>
        </w:rPr>
        <w:commentReference w:id="150"/>
      </w:r>
      <w:r w:rsidRPr="00032959">
        <w:rPr>
          <w:rFonts w:ascii="Arial" w:hAnsi="Arial" w:cs="Arial"/>
          <w:color w:val="1D2129"/>
        </w:rPr>
        <w:t>,</w:t>
      </w:r>
      <w:r>
        <w:rPr>
          <w:rFonts w:ascii="Arial" w:hAnsi="Arial" w:cs="Arial"/>
          <w:color w:val="1D2129"/>
        </w:rPr>
        <w:t xml:space="preserve"> este perderá el derecho al premio. </w:t>
      </w:r>
    </w:p>
    <w:p w14:paraId="6FC8377D" w14:textId="588CB677" w:rsidR="00E45D06" w:rsidRDefault="00E45D06" w:rsidP="00BB7626">
      <w:pPr>
        <w:jc w:val="both"/>
        <w:rPr>
          <w:ins w:id="151" w:author="Aime Palhua" w:date="2019-04-26T18:12:00Z"/>
          <w:rFonts w:ascii="Arial" w:hAnsi="Arial" w:cs="Arial"/>
          <w:color w:val="1D2129"/>
        </w:rPr>
      </w:pPr>
      <w:ins w:id="152" w:author="Aime Palhua" w:date="2019-04-26T18:14:00Z">
        <w:r>
          <w:rPr>
            <w:rFonts w:ascii="Arial" w:hAnsi="Arial" w:cs="Arial"/>
            <w:color w:val="1D2129"/>
          </w:rPr>
          <w:lastRenderedPageBreak/>
          <w:t xml:space="preserve">Una vez definido el ganador del paquete </w:t>
        </w:r>
      </w:ins>
      <w:ins w:id="153" w:author="Aime Palhua" w:date="2019-04-26T18:12:00Z">
        <w:r>
          <w:rPr>
            <w:rFonts w:ascii="Arial" w:hAnsi="Arial" w:cs="Arial"/>
            <w:color w:val="1D2129"/>
          </w:rPr>
          <w:t>Doble a Rio de Ja</w:t>
        </w:r>
      </w:ins>
      <w:ins w:id="154" w:author="Aime Palhua" w:date="2019-04-26T18:13:00Z">
        <w:r>
          <w:rPr>
            <w:rFonts w:ascii="Arial" w:hAnsi="Arial" w:cs="Arial"/>
            <w:color w:val="1D2129"/>
          </w:rPr>
          <w:t xml:space="preserve">neiro, se </w:t>
        </w:r>
      </w:ins>
      <w:ins w:id="155" w:author="Aime Palhua" w:date="2019-04-26T18:14:00Z">
        <w:r>
          <w:rPr>
            <w:rFonts w:ascii="Arial" w:hAnsi="Arial" w:cs="Arial"/>
            <w:color w:val="1D2129"/>
          </w:rPr>
          <w:t xml:space="preserve">realizará las reservas correspondientes a nombre </w:t>
        </w:r>
      </w:ins>
      <w:ins w:id="156" w:author="Aime Palhua" w:date="2019-04-26T18:15:00Z">
        <w:r>
          <w:rPr>
            <w:rFonts w:ascii="Arial" w:hAnsi="Arial" w:cs="Arial"/>
            <w:color w:val="1D2129"/>
          </w:rPr>
          <w:t>de este</w:t>
        </w:r>
      </w:ins>
      <w:ins w:id="157" w:author="Aime Palhua" w:date="2019-04-26T18:14:00Z">
        <w:r>
          <w:rPr>
            <w:rFonts w:ascii="Arial" w:hAnsi="Arial" w:cs="Arial"/>
            <w:color w:val="1D2129"/>
          </w:rPr>
          <w:t xml:space="preserve"> </w:t>
        </w:r>
      </w:ins>
      <w:ins w:id="158" w:author="Aime Palhua" w:date="2019-04-26T18:13:00Z">
        <w:r>
          <w:rPr>
            <w:rFonts w:ascii="Arial" w:hAnsi="Arial" w:cs="Arial"/>
            <w:color w:val="1D2129"/>
          </w:rPr>
          <w:t xml:space="preserve"> y en caso de no recogerlo en el plazo antes indicado, </w:t>
        </w:r>
      </w:ins>
      <w:ins w:id="159" w:author="Aime Palhua" w:date="2019-04-26T18:15:00Z">
        <w:r>
          <w:rPr>
            <w:rFonts w:ascii="Arial" w:hAnsi="Arial" w:cs="Arial"/>
            <w:color w:val="1D2129"/>
          </w:rPr>
          <w:t>el premio no será otorgado</w:t>
        </w:r>
        <w:bookmarkStart w:id="160" w:name="_GoBack"/>
        <w:bookmarkEnd w:id="160"/>
        <w:r>
          <w:rPr>
            <w:rFonts w:ascii="Arial" w:hAnsi="Arial" w:cs="Arial"/>
            <w:color w:val="1D2129"/>
          </w:rPr>
          <w:t xml:space="preserve"> a un tercero.</w:t>
        </w:r>
      </w:ins>
    </w:p>
    <w:p w14:paraId="77119C3A" w14:textId="77777777" w:rsidR="00BB7626" w:rsidRPr="00032959" w:rsidRDefault="00BB7626" w:rsidP="00BB7626">
      <w:pPr>
        <w:spacing w:line="240" w:lineRule="auto"/>
        <w:jc w:val="both"/>
        <w:rPr>
          <w:rFonts w:ascii="Arial" w:hAnsi="Arial" w:cs="Arial"/>
          <w:b/>
          <w:u w:val="single"/>
        </w:rPr>
      </w:pPr>
      <w:r w:rsidRPr="00032959">
        <w:rPr>
          <w:rFonts w:ascii="Arial" w:hAnsi="Arial" w:cs="Arial"/>
          <w:b/>
          <w:u w:val="single"/>
        </w:rPr>
        <w:t>Sobre la entrega del Premio</w:t>
      </w:r>
    </w:p>
    <w:p w14:paraId="79A342BF" w14:textId="77777777" w:rsidR="00BB7626" w:rsidRDefault="00BB7626" w:rsidP="00BB7626">
      <w:pPr>
        <w:spacing w:line="240" w:lineRule="auto"/>
        <w:jc w:val="both"/>
        <w:rPr>
          <w:rFonts w:ascii="Arial" w:hAnsi="Arial" w:cs="Arial"/>
        </w:rPr>
      </w:pPr>
      <w:commentRangeStart w:id="161"/>
      <w:r>
        <w:rPr>
          <w:rFonts w:ascii="Arial" w:hAnsi="Arial" w:cs="Arial"/>
        </w:rPr>
        <w:t xml:space="preserve">El premio se entregará el día acordado con el cliente ganador, a través del cual se </w:t>
      </w:r>
      <w:commentRangeStart w:id="162"/>
      <w:r>
        <w:rPr>
          <w:rFonts w:ascii="Arial" w:hAnsi="Arial" w:cs="Arial"/>
        </w:rPr>
        <w:t xml:space="preserve">hará </w:t>
      </w:r>
      <w:commentRangeStart w:id="163"/>
      <w:r>
        <w:rPr>
          <w:rFonts w:ascii="Arial" w:hAnsi="Arial" w:cs="Arial"/>
        </w:rPr>
        <w:t xml:space="preserve">entrega </w:t>
      </w:r>
      <w:r w:rsidR="00EC7809">
        <w:rPr>
          <w:rFonts w:ascii="Arial" w:hAnsi="Arial" w:cs="Arial"/>
        </w:rPr>
        <w:t>del premio</w:t>
      </w:r>
      <w:r>
        <w:rPr>
          <w:rFonts w:ascii="Arial" w:hAnsi="Arial" w:cs="Arial"/>
        </w:rPr>
        <w:t xml:space="preserve"> </w:t>
      </w:r>
      <w:commentRangeEnd w:id="162"/>
      <w:r w:rsidR="005D534E">
        <w:rPr>
          <w:rStyle w:val="Refdecomentario"/>
        </w:rPr>
        <w:commentReference w:id="162"/>
      </w:r>
      <w:commentRangeEnd w:id="163"/>
      <w:r w:rsidR="009E31DB">
        <w:rPr>
          <w:rStyle w:val="Refdecomentario"/>
        </w:rPr>
        <w:commentReference w:id="163"/>
      </w:r>
      <w:r>
        <w:rPr>
          <w:rFonts w:ascii="Arial" w:hAnsi="Arial" w:cs="Arial"/>
        </w:rPr>
        <w:t xml:space="preserve">y se hará efectiva (previa coordinación) en las </w:t>
      </w:r>
      <w:r w:rsidRPr="00032959">
        <w:rPr>
          <w:rFonts w:ascii="Arial" w:hAnsi="Arial" w:cs="Arial"/>
        </w:rPr>
        <w:t xml:space="preserve">oficinas de Rímac Seguros en Calle Begonias N° 540, </w:t>
      </w:r>
      <w:r>
        <w:rPr>
          <w:rFonts w:ascii="Arial" w:hAnsi="Arial" w:cs="Arial"/>
        </w:rPr>
        <w:t xml:space="preserve">en el horario de </w:t>
      </w:r>
      <w:proofErr w:type="gramStart"/>
      <w:r>
        <w:rPr>
          <w:rFonts w:ascii="Arial" w:hAnsi="Arial" w:cs="Arial"/>
        </w:rPr>
        <w:t>Lunes</w:t>
      </w:r>
      <w:proofErr w:type="gramEnd"/>
      <w:r>
        <w:rPr>
          <w:rFonts w:ascii="Arial" w:hAnsi="Arial" w:cs="Arial"/>
        </w:rPr>
        <w:t xml:space="preserve"> a Viernes desde las 9am hasta las 6pm</w:t>
      </w:r>
      <w:r w:rsidRPr="00032959">
        <w:rPr>
          <w:rFonts w:ascii="Arial" w:hAnsi="Arial" w:cs="Arial"/>
        </w:rPr>
        <w:t xml:space="preserve"> y contactarse con </w:t>
      </w:r>
      <w:commentRangeStart w:id="164"/>
      <w:r w:rsidR="00EC7809">
        <w:rPr>
          <w:rFonts w:ascii="Arial" w:hAnsi="Arial" w:cs="Arial"/>
        </w:rPr>
        <w:t>______al Teléfono 411-1000, Anexo ____</w:t>
      </w:r>
      <w:r>
        <w:rPr>
          <w:rFonts w:ascii="Arial" w:hAnsi="Arial" w:cs="Arial"/>
        </w:rPr>
        <w:t>.</w:t>
      </w:r>
      <w:commentRangeEnd w:id="161"/>
      <w:r w:rsidR="00A01EA8">
        <w:rPr>
          <w:rStyle w:val="Refdecomentario"/>
        </w:rPr>
        <w:commentReference w:id="161"/>
      </w:r>
      <w:commentRangeEnd w:id="164"/>
      <w:r w:rsidR="009E31DB">
        <w:rPr>
          <w:rStyle w:val="Refdecomentario"/>
        </w:rPr>
        <w:commentReference w:id="164"/>
      </w:r>
    </w:p>
    <w:p w14:paraId="074485F6" w14:textId="77777777" w:rsidR="00BB7626" w:rsidRPr="00032959" w:rsidRDefault="00BB7626" w:rsidP="00BB7626">
      <w:pPr>
        <w:spacing w:line="240" w:lineRule="auto"/>
        <w:jc w:val="both"/>
        <w:rPr>
          <w:rFonts w:ascii="Arial" w:hAnsi="Arial" w:cs="Arial"/>
        </w:rPr>
      </w:pPr>
      <w:r w:rsidRPr="00032959">
        <w:rPr>
          <w:rFonts w:ascii="Arial" w:hAnsi="Arial" w:cs="Arial"/>
        </w:rPr>
        <w:t xml:space="preserve"> </w:t>
      </w:r>
      <w:r>
        <w:rPr>
          <w:rFonts w:ascii="Arial" w:hAnsi="Arial" w:cs="Arial"/>
          <w:color w:val="1D2129"/>
        </w:rPr>
        <w:t>E</w:t>
      </w:r>
      <w:r w:rsidRPr="00032959">
        <w:rPr>
          <w:rFonts w:ascii="Arial" w:hAnsi="Arial" w:cs="Arial"/>
          <w:color w:val="1D2129"/>
        </w:rPr>
        <w:t xml:space="preserve">l ganador deberá indicar el día que asistirá con exactitud ya que de no presentarse en la hora indicada y en el día de elección, perderá el derecho a reclamar su premio. </w:t>
      </w:r>
    </w:p>
    <w:p w14:paraId="6AD3E97C" w14:textId="4301FF41" w:rsidR="00BB7626" w:rsidRPr="00032959" w:rsidRDefault="00BB7626" w:rsidP="00BB7626">
      <w:pPr>
        <w:shd w:val="clear" w:color="auto" w:fill="FFFFFF"/>
        <w:spacing w:after="0" w:line="240" w:lineRule="auto"/>
        <w:jc w:val="both"/>
        <w:rPr>
          <w:rFonts w:ascii="Arial" w:hAnsi="Arial" w:cs="Arial"/>
          <w:color w:val="1D2129"/>
        </w:rPr>
      </w:pPr>
      <w:commentRangeStart w:id="165"/>
      <w:r w:rsidRPr="00032959">
        <w:rPr>
          <w:rFonts w:ascii="Arial" w:hAnsi="Arial" w:cs="Arial"/>
          <w:color w:val="1D2129"/>
        </w:rPr>
        <w:t xml:space="preserve">Para el caso del ganador que no pueda recoger presencialmente la carta premio, podrá enviar a un representante que deberá presentar: una carta poder simple firmada, en la cual el ganador lo autoriza a recogerla en su nombre, además de una copia su DNI y del DNI del ganador. </w:t>
      </w:r>
      <w:commentRangeEnd w:id="165"/>
      <w:r w:rsidR="00DF7070">
        <w:rPr>
          <w:rStyle w:val="Refdecomentario"/>
        </w:rPr>
        <w:commentReference w:id="165"/>
      </w:r>
    </w:p>
    <w:p w14:paraId="5EB11FF3" w14:textId="77777777" w:rsidR="00BB7626" w:rsidRPr="00E97E20" w:rsidRDefault="00BB7626" w:rsidP="00E97E20">
      <w:pPr>
        <w:shd w:val="clear" w:color="auto" w:fill="FFFFFF"/>
        <w:spacing w:after="0" w:line="240" w:lineRule="auto"/>
        <w:jc w:val="both"/>
        <w:rPr>
          <w:rFonts w:ascii="Arial" w:hAnsi="Arial" w:cs="Arial"/>
          <w:color w:val="500050"/>
        </w:rPr>
      </w:pPr>
      <w:r w:rsidRPr="00032959">
        <w:rPr>
          <w:rFonts w:ascii="Arial" w:hAnsi="Arial" w:cs="Arial"/>
          <w:color w:val="1D2129"/>
        </w:rPr>
        <w:br/>
        <w:t>La constancia de entrega de los premios se realizará a través de cargos de entrega que deberán contener: (i) Nombre y apellidos del ganador; (ii) Número de Documento de Identidad o Carné de Extranjería, (iii) Número de teléfono del ganador, (iv) Correo electrónico. Adicionalmente, se generará contenido audiovisual en el momento de la entrega (fotos y/o video) y se difundirá en las redes sociales de “RIMAC” administrada por RIMAC SEGUROS, cuyos derechos son cedidos por el ganador a RIMAC Seguros al momento de la entrega del premio.</w:t>
      </w:r>
    </w:p>
    <w:p w14:paraId="4C238851" w14:textId="77777777" w:rsidR="001825AE" w:rsidRDefault="001825AE"/>
    <w:sectPr w:rsidR="001825A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ime Palhua" w:date="2019-04-26T18:01:00Z" w:initials="AP">
    <w:p w14:paraId="0A315981" w14:textId="77777777" w:rsidR="001825AE" w:rsidRDefault="001825AE">
      <w:pPr>
        <w:pStyle w:val="Textocomentario"/>
      </w:pPr>
      <w:r>
        <w:rPr>
          <w:rStyle w:val="Refdecomentario"/>
        </w:rPr>
        <w:annotationRef/>
      </w:r>
      <w:r>
        <w:t>Confirmar nombre de la campaña</w:t>
      </w:r>
    </w:p>
  </w:comment>
  <w:comment w:id="1" w:author="Renzo Antonio Cano Rojo" w:date="2019-04-26T18:01:00Z" w:initials="RACR">
    <w:p w14:paraId="737A1445" w14:textId="5CE4D354" w:rsidR="001825AE" w:rsidRDefault="001825AE">
      <w:pPr>
        <w:pStyle w:val="Textocomentario"/>
      </w:pPr>
      <w:r>
        <w:rPr>
          <w:rStyle w:val="Refdecomentario"/>
        </w:rPr>
        <w:annotationRef/>
      </w:r>
      <w:r w:rsidR="006A1EDE">
        <w:t>Ok, lo estamos definiendo con MKT</w:t>
      </w:r>
    </w:p>
  </w:comment>
  <w:comment w:id="6" w:author="Aime Palhua" w:date="2019-04-26T18:01:00Z" w:initials="AP">
    <w:p w14:paraId="07F59871" w14:textId="0FD6F080" w:rsidR="003C1D90" w:rsidRDefault="003C1D90">
      <w:pPr>
        <w:pStyle w:val="Textocomentario"/>
      </w:pPr>
      <w:r>
        <w:rPr>
          <w:rStyle w:val="Refdecomentario"/>
        </w:rPr>
        <w:annotationRef/>
      </w:r>
      <w:r>
        <w:t xml:space="preserve">Confirmar si el </w:t>
      </w:r>
      <w:proofErr w:type="spellStart"/>
      <w:r>
        <w:t>próx</w:t>
      </w:r>
      <w:proofErr w:type="spellEnd"/>
      <w:r>
        <w:t xml:space="preserve"> miércoles inicia la campaña</w:t>
      </w:r>
    </w:p>
  </w:comment>
  <w:comment w:id="57" w:author="Aime Palhua" w:date="2019-04-26T18:01:00Z" w:initials="AP">
    <w:p w14:paraId="238C655F" w14:textId="381A99CD" w:rsidR="00583C0D" w:rsidRDefault="00583C0D">
      <w:pPr>
        <w:pStyle w:val="Textocomentario"/>
      </w:pPr>
      <w:r>
        <w:rPr>
          <w:rStyle w:val="Refdecomentario"/>
        </w:rPr>
        <w:annotationRef/>
      </w:r>
      <w:r>
        <w:t>Quién va a validar el pago?</w:t>
      </w:r>
    </w:p>
    <w:p w14:paraId="52EBB8BA" w14:textId="77777777" w:rsidR="00583C0D" w:rsidRDefault="00583C0D">
      <w:pPr>
        <w:pStyle w:val="Textocomentario"/>
      </w:pPr>
    </w:p>
    <w:p w14:paraId="6F8B2C54" w14:textId="3A0A794C" w:rsidR="00583C0D" w:rsidRDefault="00583C0D">
      <w:pPr>
        <w:pStyle w:val="Textocomentario"/>
      </w:pPr>
      <w:r>
        <w:t>Y qué pasa si el vencimiento de la primera cuota es posterior a la fecha de validación del puntaje? Va a tener que pagar antes de la fecha de vencimiento? P/f definir</w:t>
      </w:r>
    </w:p>
    <w:p w14:paraId="4672B805" w14:textId="77777777" w:rsidR="00583C0D" w:rsidRDefault="00583C0D">
      <w:pPr>
        <w:pStyle w:val="Textocomentario"/>
      </w:pPr>
    </w:p>
    <w:p w14:paraId="3EDC3E83" w14:textId="7F0CA88F" w:rsidR="00583C0D" w:rsidRDefault="00583C0D">
      <w:pPr>
        <w:pStyle w:val="Textocomentario"/>
      </w:pPr>
      <w:r>
        <w:t>Se ha coordinado dichas fechas con las UNS correspondientes</w:t>
      </w:r>
    </w:p>
  </w:comment>
  <w:comment w:id="58" w:author="Diego Tamayo Galvez" w:date="2019-04-26T18:01:00Z" w:initials="DTG">
    <w:p w14:paraId="762D5D84" w14:textId="4F5A7E19" w:rsidR="001765D1" w:rsidRDefault="001765D1">
      <w:pPr>
        <w:pStyle w:val="Textocomentario"/>
      </w:pPr>
      <w:r>
        <w:rPr>
          <w:rStyle w:val="Refdecomentario"/>
        </w:rPr>
        <w:annotationRef/>
      </w:r>
      <w:r>
        <w:t xml:space="preserve">Favor colocar en el pie de página el detalle de los productos que deben ser pagados de manera anual </w:t>
      </w:r>
    </w:p>
  </w:comment>
  <w:comment w:id="89" w:author="Diego Tamayo Galvez" w:date="2019-04-26T18:01:00Z" w:initials="DTG">
    <w:p w14:paraId="0AFF9EE6" w14:textId="52A80F21" w:rsidR="001765D1" w:rsidRDefault="001765D1">
      <w:pPr>
        <w:pStyle w:val="Textocomentario"/>
      </w:pPr>
      <w:r>
        <w:rPr>
          <w:rStyle w:val="Refdecomentario"/>
        </w:rPr>
        <w:annotationRef/>
      </w:r>
      <w:r>
        <w:t>Deberán indicar la fecha en la que se realizará la verificación del puntaje obtenido.</w:t>
      </w:r>
    </w:p>
    <w:p w14:paraId="49C01147" w14:textId="77777777" w:rsidR="00583C0D" w:rsidRDefault="00583C0D">
      <w:pPr>
        <w:pStyle w:val="Textocomentario"/>
      </w:pPr>
    </w:p>
    <w:p w14:paraId="6863A83B" w14:textId="424387FA" w:rsidR="00583C0D" w:rsidRDefault="00583C0D">
      <w:pPr>
        <w:pStyle w:val="Textocomentario"/>
      </w:pPr>
      <w:r>
        <w:t>Indicar la persona a cargo de esta verificación que acompañará al notario. Es alguien de tu área? detallar</w:t>
      </w:r>
    </w:p>
  </w:comment>
  <w:comment w:id="109" w:author="Aime Palhua" w:date="2019-04-26T18:04:00Z" w:initials="AP">
    <w:p w14:paraId="2295EFD9" w14:textId="5F933FE6" w:rsidR="00443631" w:rsidRDefault="00443631">
      <w:pPr>
        <w:pStyle w:val="Textocomentario"/>
      </w:pPr>
      <w:r>
        <w:rPr>
          <w:rStyle w:val="Refdecomentario"/>
        </w:rPr>
        <w:annotationRef/>
      </w:r>
      <w:r>
        <w:t>Indicar las fechas de viaje  establecidas en el paquete otorgado por la agencia</w:t>
      </w:r>
    </w:p>
  </w:comment>
  <w:comment w:id="123" w:author="Aime Palhua" w:date="2019-04-26T18:01:00Z" w:initials="AP">
    <w:p w14:paraId="216EBA11" w14:textId="75998F32" w:rsidR="00156841" w:rsidRDefault="00156841">
      <w:pPr>
        <w:pStyle w:val="Textocomentario"/>
      </w:pPr>
      <w:r>
        <w:rPr>
          <w:rStyle w:val="Refdecomentario"/>
        </w:rPr>
        <w:annotationRef/>
      </w:r>
      <w:r>
        <w:t>Especificar</w:t>
      </w:r>
    </w:p>
  </w:comment>
  <w:comment w:id="135" w:author="Aime Palhua" w:date="2019-04-26T18:01:00Z" w:initials="AP">
    <w:p w14:paraId="7AE3D159" w14:textId="408643CC" w:rsidR="00156841" w:rsidRDefault="00156841">
      <w:pPr>
        <w:pStyle w:val="Textocomentario"/>
      </w:pPr>
      <w:r>
        <w:rPr>
          <w:rStyle w:val="Refdecomentario"/>
        </w:rPr>
        <w:annotationRef/>
      </w:r>
      <w:r>
        <w:t>En qué consiste este vale? De compras?</w:t>
      </w:r>
    </w:p>
  </w:comment>
  <w:comment w:id="141" w:author="Diego Tamayo Galvez" w:date="2019-04-26T18:01:00Z" w:initials="DTG">
    <w:p w14:paraId="5C183B67" w14:textId="1CA61513" w:rsidR="004D2915" w:rsidRDefault="004D2915">
      <w:pPr>
        <w:pStyle w:val="Textocomentario"/>
      </w:pPr>
      <w:r>
        <w:rPr>
          <w:rStyle w:val="Refdecomentario"/>
        </w:rPr>
        <w:annotationRef/>
      </w:r>
      <w:r>
        <w:t>Favor definir el cine y el tipo de entrada. Habrán restricciones?</w:t>
      </w:r>
    </w:p>
    <w:p w14:paraId="79E3CE56" w14:textId="77777777" w:rsidR="00156841" w:rsidRDefault="00156841">
      <w:pPr>
        <w:pStyle w:val="Textocomentario"/>
      </w:pPr>
    </w:p>
    <w:p w14:paraId="336FA24B" w14:textId="4CA914F9" w:rsidR="00156841" w:rsidRDefault="00156841">
      <w:pPr>
        <w:pStyle w:val="Textocomentario"/>
      </w:pPr>
      <w:r>
        <w:t xml:space="preserve">P/f verificar fecha de canje de entrada, señalan que es hasta abril, estas condiciones  donde estarán publicadas? En la entrada? En la web? Se sugiere incluir un link para revisar los  </w:t>
      </w:r>
      <w:proofErr w:type="spellStart"/>
      <w:r>
        <w:t>TyC</w:t>
      </w:r>
      <w:proofErr w:type="spellEnd"/>
    </w:p>
  </w:comment>
  <w:comment w:id="142" w:author="Renzo Antonio Cano Rojo" w:date="2019-04-26T18:01:00Z" w:initials="RACR">
    <w:p w14:paraId="695FC2BD" w14:textId="77777777" w:rsidR="006B12B1" w:rsidRPr="006B12B1" w:rsidRDefault="006B12B1" w:rsidP="006B12B1">
      <w:pPr>
        <w:pStyle w:val="NormalWeb"/>
        <w:shd w:val="clear" w:color="auto" w:fill="FFFFFF"/>
        <w:spacing w:before="0" w:beforeAutospacing="0" w:after="0" w:afterAutospacing="0"/>
        <w:rPr>
          <w:rFonts w:ascii="Arial" w:hAnsi="Arial" w:cs="Arial"/>
          <w:color w:val="505155"/>
          <w:sz w:val="23"/>
          <w:szCs w:val="23"/>
        </w:rPr>
      </w:pPr>
      <w:r>
        <w:annotationRef/>
      </w:r>
      <w:proofErr w:type="spellStart"/>
      <w:r>
        <w:t>Cineplanet</w:t>
      </w:r>
      <w:proofErr w:type="spellEnd"/>
      <w:r>
        <w:t>, te copio las restricciones que tenemos con ellos, solo cambiaría la fecha de vigencia:</w:t>
      </w:r>
      <w:r>
        <w:br/>
      </w:r>
      <w:r w:rsidRPr="006B12B1">
        <w:rPr>
          <w:rFonts w:ascii="Arial" w:hAnsi="Arial" w:cs="Arial"/>
          <w:b/>
          <w:bCs/>
          <w:color w:val="505155"/>
          <w:sz w:val="23"/>
          <w:szCs w:val="23"/>
        </w:rPr>
        <w:t>SOBRE LAS CONDICIONES, RESTRICIONES DE CINEPLANET:</w:t>
      </w:r>
    </w:p>
    <w:p w14:paraId="19BEC7C5" w14:textId="77777777" w:rsidR="006B12B1" w:rsidRPr="006B12B1" w:rsidRDefault="006B12B1" w:rsidP="006B12B1">
      <w:pPr>
        <w:numPr>
          <w:ilvl w:val="0"/>
          <w:numId w:val="7"/>
        </w:numPr>
        <w:shd w:val="clear" w:color="auto" w:fill="FFFFFF"/>
        <w:spacing w:after="0" w:line="240" w:lineRule="auto"/>
        <w:ind w:left="480"/>
        <w:rPr>
          <w:rFonts w:ascii="Arial" w:eastAsia="Times New Roman" w:hAnsi="Arial" w:cs="Arial"/>
          <w:color w:val="505155"/>
          <w:sz w:val="27"/>
          <w:szCs w:val="27"/>
          <w:lang w:eastAsia="es-PE"/>
        </w:rPr>
      </w:pPr>
      <w:r w:rsidRPr="006B12B1">
        <w:rPr>
          <w:rFonts w:ascii="Arial" w:eastAsia="Times New Roman" w:hAnsi="Arial" w:cs="Arial"/>
          <w:color w:val="505155"/>
          <w:sz w:val="27"/>
          <w:szCs w:val="27"/>
          <w:lang w:eastAsia="es-PE"/>
        </w:rPr>
        <w:t>Válido únicamente para los siguientes cines:</w:t>
      </w:r>
    </w:p>
    <w:p w14:paraId="470294C0" w14:textId="77777777" w:rsidR="006B12B1" w:rsidRPr="006B12B1" w:rsidRDefault="006B12B1" w:rsidP="006B12B1">
      <w:pPr>
        <w:shd w:val="clear" w:color="auto" w:fill="FFFFFF"/>
        <w:spacing w:after="0" w:line="240" w:lineRule="auto"/>
        <w:ind w:left="480"/>
        <w:rPr>
          <w:rFonts w:ascii="Arial" w:eastAsia="Times New Roman" w:hAnsi="Arial" w:cs="Arial"/>
          <w:color w:val="505155"/>
          <w:sz w:val="23"/>
          <w:szCs w:val="23"/>
          <w:lang w:eastAsia="es-PE"/>
        </w:rPr>
      </w:pPr>
      <w:r w:rsidRPr="006B12B1">
        <w:rPr>
          <w:rFonts w:ascii="Arial" w:eastAsia="Times New Roman" w:hAnsi="Arial" w:cs="Arial"/>
          <w:b/>
          <w:bCs/>
          <w:color w:val="505155"/>
          <w:sz w:val="23"/>
          <w:szCs w:val="23"/>
          <w:lang w:eastAsia="es-PE"/>
        </w:rPr>
        <w:t>LIMA:</w:t>
      </w:r>
      <w:r w:rsidRPr="006B12B1">
        <w:rPr>
          <w:rFonts w:ascii="Arial" w:eastAsia="Times New Roman" w:hAnsi="Arial" w:cs="Arial"/>
          <w:color w:val="505155"/>
          <w:sz w:val="23"/>
          <w:szCs w:val="23"/>
          <w:lang w:eastAsia="es-PE"/>
        </w:rPr>
        <w:br/>
        <w:t>CP Primavera, CP San Miguel, CP Risso, CP Centro Cívico, CP Centro, CP Comas, CP Norte, CP Pro, CP Santa Clara, CP Ventanilla, CP Brasil, CP Guardia Civil, CP Mall Sur, CP Villa María, CP Lurín, CP Villa el Salvador.</w:t>
      </w:r>
    </w:p>
    <w:p w14:paraId="49116ED4" w14:textId="77777777" w:rsidR="006B12B1" w:rsidRPr="006B12B1" w:rsidRDefault="006B12B1" w:rsidP="006B12B1">
      <w:pPr>
        <w:shd w:val="clear" w:color="auto" w:fill="FFFFFF"/>
        <w:spacing w:after="0" w:line="240" w:lineRule="auto"/>
        <w:ind w:left="480"/>
        <w:rPr>
          <w:rFonts w:ascii="Arial" w:eastAsia="Times New Roman" w:hAnsi="Arial" w:cs="Arial"/>
          <w:color w:val="505155"/>
          <w:sz w:val="23"/>
          <w:szCs w:val="23"/>
          <w:lang w:eastAsia="es-PE"/>
        </w:rPr>
      </w:pPr>
      <w:r w:rsidRPr="006B12B1">
        <w:rPr>
          <w:rFonts w:ascii="Arial" w:eastAsia="Times New Roman" w:hAnsi="Arial" w:cs="Arial"/>
          <w:b/>
          <w:bCs/>
          <w:color w:val="505155"/>
          <w:sz w:val="23"/>
          <w:szCs w:val="23"/>
          <w:lang w:eastAsia="es-PE"/>
        </w:rPr>
        <w:t>PROVINCIAS:</w:t>
      </w:r>
      <w:r w:rsidRPr="006B12B1">
        <w:rPr>
          <w:rFonts w:ascii="Arial" w:eastAsia="Times New Roman" w:hAnsi="Arial" w:cs="Arial"/>
          <w:color w:val="505155"/>
          <w:sz w:val="23"/>
          <w:szCs w:val="23"/>
          <w:lang w:eastAsia="es-PE"/>
        </w:rPr>
        <w:br/>
        <w:t>CP Tacna, CP Huancayo, CP Juliaca, CP Trujillo Centro, CP Huánuco RP, CP Puno, CP Cajamarca, CP Pucallpa, CP Piura Centro.</w:t>
      </w:r>
    </w:p>
    <w:p w14:paraId="3CD59621" w14:textId="77777777" w:rsidR="006B12B1" w:rsidRPr="006B12B1" w:rsidRDefault="006B12B1" w:rsidP="006B12B1">
      <w:pPr>
        <w:numPr>
          <w:ilvl w:val="0"/>
          <w:numId w:val="7"/>
        </w:numPr>
        <w:shd w:val="clear" w:color="auto" w:fill="FFFFFF"/>
        <w:spacing w:after="0" w:line="240" w:lineRule="auto"/>
        <w:ind w:left="480"/>
        <w:rPr>
          <w:rFonts w:ascii="Arial" w:eastAsia="Times New Roman" w:hAnsi="Arial" w:cs="Arial"/>
          <w:color w:val="505155"/>
          <w:sz w:val="27"/>
          <w:szCs w:val="27"/>
          <w:lang w:eastAsia="es-PE"/>
        </w:rPr>
      </w:pPr>
      <w:r w:rsidRPr="006B12B1">
        <w:rPr>
          <w:rFonts w:ascii="Arial" w:eastAsia="Times New Roman" w:hAnsi="Arial" w:cs="Arial"/>
          <w:color w:val="505155"/>
          <w:sz w:val="27"/>
          <w:szCs w:val="27"/>
          <w:lang w:eastAsia="es-PE"/>
        </w:rPr>
        <w:t>Válido solo para canje WEB / APP de CINEPLANET.</w:t>
      </w:r>
    </w:p>
    <w:p w14:paraId="68ED4508" w14:textId="77777777" w:rsidR="006B12B1" w:rsidRPr="006B12B1" w:rsidRDefault="006B12B1" w:rsidP="006B12B1">
      <w:pPr>
        <w:numPr>
          <w:ilvl w:val="0"/>
          <w:numId w:val="7"/>
        </w:numPr>
        <w:shd w:val="clear" w:color="auto" w:fill="FFFFFF"/>
        <w:spacing w:after="0" w:line="240" w:lineRule="auto"/>
        <w:ind w:left="480"/>
        <w:rPr>
          <w:rFonts w:ascii="Arial" w:eastAsia="Times New Roman" w:hAnsi="Arial" w:cs="Arial"/>
          <w:color w:val="505155"/>
          <w:sz w:val="27"/>
          <w:szCs w:val="27"/>
          <w:lang w:eastAsia="es-PE"/>
        </w:rPr>
      </w:pPr>
      <w:r w:rsidRPr="006B12B1">
        <w:rPr>
          <w:rFonts w:ascii="Arial" w:eastAsia="Times New Roman" w:hAnsi="Arial" w:cs="Arial"/>
          <w:color w:val="505155"/>
          <w:sz w:val="27"/>
          <w:szCs w:val="27"/>
          <w:lang w:eastAsia="es-PE"/>
        </w:rPr>
        <w:t>Válido para canjear hasta 15/04/2019.</w:t>
      </w:r>
    </w:p>
    <w:p w14:paraId="717E23F6" w14:textId="77777777" w:rsidR="006B12B1" w:rsidRPr="006B12B1" w:rsidRDefault="006B12B1" w:rsidP="006B12B1">
      <w:pPr>
        <w:numPr>
          <w:ilvl w:val="0"/>
          <w:numId w:val="7"/>
        </w:numPr>
        <w:shd w:val="clear" w:color="auto" w:fill="FFFFFF"/>
        <w:spacing w:after="0" w:line="240" w:lineRule="auto"/>
        <w:ind w:left="480"/>
        <w:rPr>
          <w:rFonts w:ascii="Arial" w:eastAsia="Times New Roman" w:hAnsi="Arial" w:cs="Arial"/>
          <w:color w:val="505155"/>
          <w:sz w:val="27"/>
          <w:szCs w:val="27"/>
          <w:lang w:eastAsia="es-PE"/>
        </w:rPr>
      </w:pPr>
      <w:r w:rsidRPr="006B12B1">
        <w:rPr>
          <w:rFonts w:ascii="Arial" w:eastAsia="Times New Roman" w:hAnsi="Arial" w:cs="Arial"/>
          <w:color w:val="505155"/>
          <w:sz w:val="27"/>
          <w:szCs w:val="27"/>
          <w:lang w:eastAsia="es-PE"/>
        </w:rPr>
        <w:t>Válido de lunes a viernes.</w:t>
      </w:r>
    </w:p>
    <w:p w14:paraId="0F368F54" w14:textId="77777777" w:rsidR="006B12B1" w:rsidRPr="006B12B1" w:rsidRDefault="006B12B1" w:rsidP="006B12B1">
      <w:pPr>
        <w:numPr>
          <w:ilvl w:val="0"/>
          <w:numId w:val="7"/>
        </w:numPr>
        <w:shd w:val="clear" w:color="auto" w:fill="FFFFFF"/>
        <w:spacing w:after="0" w:line="240" w:lineRule="auto"/>
        <w:ind w:left="480"/>
        <w:rPr>
          <w:rFonts w:ascii="Arial" w:eastAsia="Times New Roman" w:hAnsi="Arial" w:cs="Arial"/>
          <w:color w:val="505155"/>
          <w:sz w:val="27"/>
          <w:szCs w:val="27"/>
          <w:lang w:eastAsia="es-PE"/>
        </w:rPr>
      </w:pPr>
      <w:r w:rsidRPr="006B12B1">
        <w:rPr>
          <w:rFonts w:ascii="Arial" w:eastAsia="Times New Roman" w:hAnsi="Arial" w:cs="Arial"/>
          <w:color w:val="505155"/>
          <w:sz w:val="27"/>
          <w:szCs w:val="27"/>
          <w:lang w:eastAsia="es-PE"/>
        </w:rPr>
        <w:t>No válido feriados.</w:t>
      </w:r>
    </w:p>
    <w:p w14:paraId="3B253FD7" w14:textId="77777777" w:rsidR="006B12B1" w:rsidRPr="006B12B1" w:rsidRDefault="006B12B1" w:rsidP="006B12B1">
      <w:pPr>
        <w:numPr>
          <w:ilvl w:val="0"/>
          <w:numId w:val="7"/>
        </w:numPr>
        <w:shd w:val="clear" w:color="auto" w:fill="FFFFFF"/>
        <w:spacing w:after="0" w:line="240" w:lineRule="auto"/>
        <w:ind w:left="480"/>
        <w:rPr>
          <w:rFonts w:ascii="Arial" w:eastAsia="Times New Roman" w:hAnsi="Arial" w:cs="Arial"/>
          <w:color w:val="505155"/>
          <w:sz w:val="27"/>
          <w:szCs w:val="27"/>
          <w:lang w:eastAsia="es-PE"/>
        </w:rPr>
      </w:pPr>
      <w:r w:rsidRPr="006B12B1">
        <w:rPr>
          <w:rFonts w:ascii="Arial" w:eastAsia="Times New Roman" w:hAnsi="Arial" w:cs="Arial"/>
          <w:color w:val="505155"/>
          <w:sz w:val="27"/>
          <w:szCs w:val="27"/>
          <w:lang w:eastAsia="es-PE"/>
        </w:rPr>
        <w:t>No válido para canje en Boletería.</w:t>
      </w:r>
    </w:p>
    <w:p w14:paraId="1F0EE909" w14:textId="77777777" w:rsidR="006B12B1" w:rsidRPr="006B12B1" w:rsidRDefault="006B12B1" w:rsidP="006B12B1">
      <w:pPr>
        <w:numPr>
          <w:ilvl w:val="0"/>
          <w:numId w:val="7"/>
        </w:numPr>
        <w:shd w:val="clear" w:color="auto" w:fill="FFFFFF"/>
        <w:spacing w:after="0" w:line="240" w:lineRule="auto"/>
        <w:ind w:left="480"/>
        <w:rPr>
          <w:rFonts w:ascii="Arial" w:eastAsia="Times New Roman" w:hAnsi="Arial" w:cs="Arial"/>
          <w:color w:val="505155"/>
          <w:sz w:val="27"/>
          <w:szCs w:val="27"/>
          <w:lang w:eastAsia="es-PE"/>
        </w:rPr>
      </w:pPr>
      <w:r w:rsidRPr="006B12B1">
        <w:rPr>
          <w:rFonts w:ascii="Arial" w:eastAsia="Times New Roman" w:hAnsi="Arial" w:cs="Arial"/>
          <w:color w:val="505155"/>
          <w:sz w:val="27"/>
          <w:szCs w:val="27"/>
          <w:lang w:eastAsia="es-PE"/>
        </w:rPr>
        <w:t>No válido durante primera semana de estreno o según restricción de la casa distribuidora.</w:t>
      </w:r>
    </w:p>
    <w:p w14:paraId="1A0EAE27" w14:textId="77777777" w:rsidR="006B12B1" w:rsidRPr="006B12B1" w:rsidRDefault="006B12B1" w:rsidP="006B12B1">
      <w:pPr>
        <w:numPr>
          <w:ilvl w:val="0"/>
          <w:numId w:val="7"/>
        </w:numPr>
        <w:shd w:val="clear" w:color="auto" w:fill="FFFFFF"/>
        <w:spacing w:after="0" w:line="240" w:lineRule="auto"/>
        <w:ind w:left="480"/>
        <w:rPr>
          <w:rFonts w:ascii="Arial" w:eastAsia="Times New Roman" w:hAnsi="Arial" w:cs="Arial"/>
          <w:color w:val="505155"/>
          <w:sz w:val="27"/>
          <w:szCs w:val="27"/>
          <w:lang w:eastAsia="es-PE"/>
        </w:rPr>
      </w:pPr>
      <w:r w:rsidRPr="006B12B1">
        <w:rPr>
          <w:rFonts w:ascii="Arial" w:eastAsia="Times New Roman" w:hAnsi="Arial" w:cs="Arial"/>
          <w:color w:val="505155"/>
          <w:sz w:val="27"/>
          <w:szCs w:val="27"/>
          <w:lang w:eastAsia="es-PE"/>
        </w:rPr>
        <w:t xml:space="preserve">No es válido en salas Prime / 3D / </w:t>
      </w:r>
      <w:proofErr w:type="spellStart"/>
      <w:r w:rsidRPr="006B12B1">
        <w:rPr>
          <w:rFonts w:ascii="Arial" w:eastAsia="Times New Roman" w:hAnsi="Arial" w:cs="Arial"/>
          <w:color w:val="505155"/>
          <w:sz w:val="27"/>
          <w:szCs w:val="27"/>
          <w:lang w:eastAsia="es-PE"/>
        </w:rPr>
        <w:t>Xtreme</w:t>
      </w:r>
      <w:proofErr w:type="spellEnd"/>
      <w:r w:rsidRPr="006B12B1">
        <w:rPr>
          <w:rFonts w:ascii="Arial" w:eastAsia="Times New Roman" w:hAnsi="Arial" w:cs="Arial"/>
          <w:color w:val="505155"/>
          <w:sz w:val="27"/>
          <w:szCs w:val="27"/>
          <w:lang w:eastAsia="es-PE"/>
        </w:rPr>
        <w:t>.</w:t>
      </w:r>
    </w:p>
    <w:p w14:paraId="403BC444" w14:textId="77777777" w:rsidR="006B12B1" w:rsidRPr="006B12B1" w:rsidRDefault="006B12B1" w:rsidP="006B12B1">
      <w:pPr>
        <w:numPr>
          <w:ilvl w:val="0"/>
          <w:numId w:val="7"/>
        </w:numPr>
        <w:shd w:val="clear" w:color="auto" w:fill="FFFFFF"/>
        <w:spacing w:after="0" w:line="240" w:lineRule="auto"/>
        <w:ind w:left="480"/>
        <w:rPr>
          <w:rFonts w:ascii="Arial" w:eastAsia="Times New Roman" w:hAnsi="Arial" w:cs="Arial"/>
          <w:color w:val="505155"/>
          <w:sz w:val="27"/>
          <w:szCs w:val="27"/>
          <w:lang w:eastAsia="es-PE"/>
        </w:rPr>
      </w:pPr>
      <w:r w:rsidRPr="006B12B1">
        <w:rPr>
          <w:rFonts w:ascii="Arial" w:eastAsia="Times New Roman" w:hAnsi="Arial" w:cs="Arial"/>
          <w:color w:val="505155"/>
          <w:sz w:val="27"/>
          <w:szCs w:val="27"/>
          <w:lang w:eastAsia="es-PE"/>
        </w:rPr>
        <w:t>La pérdida y/o deterioro del boleto es responsabilidad directa del portador, no se aceptan cambios ni devoluciones una vez entregado el boleto corporativo.</w:t>
      </w:r>
    </w:p>
    <w:p w14:paraId="4FE54416" w14:textId="77777777" w:rsidR="006B12B1" w:rsidRPr="006B12B1" w:rsidRDefault="006B12B1" w:rsidP="006B12B1">
      <w:pPr>
        <w:numPr>
          <w:ilvl w:val="0"/>
          <w:numId w:val="7"/>
        </w:numPr>
        <w:shd w:val="clear" w:color="auto" w:fill="FFFFFF"/>
        <w:spacing w:after="0" w:line="240" w:lineRule="auto"/>
        <w:ind w:left="480"/>
        <w:rPr>
          <w:rFonts w:ascii="Arial" w:eastAsia="Times New Roman" w:hAnsi="Arial" w:cs="Arial"/>
          <w:color w:val="505155"/>
          <w:sz w:val="27"/>
          <w:szCs w:val="27"/>
          <w:lang w:eastAsia="es-PE"/>
        </w:rPr>
      </w:pPr>
      <w:r w:rsidRPr="006B12B1">
        <w:rPr>
          <w:rFonts w:ascii="Arial" w:eastAsia="Times New Roman" w:hAnsi="Arial" w:cs="Arial"/>
          <w:color w:val="505155"/>
          <w:sz w:val="27"/>
          <w:szCs w:val="27"/>
          <w:lang w:eastAsia="es-PE"/>
        </w:rPr>
        <w:t xml:space="preserve">El portador del boleto es responsable directo de la manipulación y/o canje del mismo, </w:t>
      </w:r>
      <w:proofErr w:type="spellStart"/>
      <w:r w:rsidRPr="006B12B1">
        <w:rPr>
          <w:rFonts w:ascii="Arial" w:eastAsia="Times New Roman" w:hAnsi="Arial" w:cs="Arial"/>
          <w:color w:val="505155"/>
          <w:sz w:val="27"/>
          <w:szCs w:val="27"/>
          <w:lang w:eastAsia="es-PE"/>
        </w:rPr>
        <w:t>Cineplanet</w:t>
      </w:r>
      <w:proofErr w:type="spellEnd"/>
      <w:r w:rsidRPr="006B12B1">
        <w:rPr>
          <w:rFonts w:ascii="Arial" w:eastAsia="Times New Roman" w:hAnsi="Arial" w:cs="Arial"/>
          <w:color w:val="505155"/>
          <w:sz w:val="27"/>
          <w:szCs w:val="27"/>
          <w:lang w:eastAsia="es-PE"/>
        </w:rPr>
        <w:t xml:space="preserve"> no se responsabiliza del mal uso de este boleto.</w:t>
      </w:r>
    </w:p>
    <w:p w14:paraId="2971E299" w14:textId="77777777" w:rsidR="006B12B1" w:rsidRPr="006B12B1" w:rsidRDefault="006B12B1" w:rsidP="006B12B1">
      <w:pPr>
        <w:numPr>
          <w:ilvl w:val="0"/>
          <w:numId w:val="7"/>
        </w:numPr>
        <w:shd w:val="clear" w:color="auto" w:fill="FFFFFF"/>
        <w:spacing w:after="0" w:line="240" w:lineRule="auto"/>
        <w:ind w:left="480"/>
        <w:rPr>
          <w:rFonts w:ascii="Arial" w:eastAsia="Times New Roman" w:hAnsi="Arial" w:cs="Arial"/>
          <w:color w:val="505155"/>
          <w:sz w:val="27"/>
          <w:szCs w:val="27"/>
          <w:lang w:eastAsia="es-PE"/>
        </w:rPr>
      </w:pPr>
      <w:r w:rsidRPr="006B12B1">
        <w:rPr>
          <w:rFonts w:ascii="Arial" w:eastAsia="Times New Roman" w:hAnsi="Arial" w:cs="Arial"/>
          <w:color w:val="505155"/>
          <w:sz w:val="27"/>
          <w:szCs w:val="27"/>
          <w:lang w:eastAsia="es-PE"/>
        </w:rPr>
        <w:t>Prohibido su reventa y/o reproducción / No renovables / No ampliable.</w:t>
      </w:r>
    </w:p>
    <w:p w14:paraId="110EE2EC" w14:textId="77777777" w:rsidR="006B12B1" w:rsidRPr="006B12B1" w:rsidRDefault="006B12B1" w:rsidP="006B12B1">
      <w:pPr>
        <w:numPr>
          <w:ilvl w:val="0"/>
          <w:numId w:val="7"/>
        </w:numPr>
        <w:shd w:val="clear" w:color="auto" w:fill="FFFFFF"/>
        <w:spacing w:after="0" w:line="240" w:lineRule="auto"/>
        <w:ind w:left="480"/>
        <w:rPr>
          <w:rFonts w:ascii="Arial" w:eastAsia="Times New Roman" w:hAnsi="Arial" w:cs="Arial"/>
          <w:color w:val="505155"/>
          <w:sz w:val="27"/>
          <w:szCs w:val="27"/>
          <w:lang w:eastAsia="es-PE"/>
        </w:rPr>
      </w:pPr>
      <w:r w:rsidRPr="006B12B1">
        <w:rPr>
          <w:rFonts w:ascii="Arial" w:eastAsia="Times New Roman" w:hAnsi="Arial" w:cs="Arial"/>
          <w:color w:val="505155"/>
          <w:sz w:val="27"/>
          <w:szCs w:val="27"/>
          <w:lang w:eastAsia="es-PE"/>
        </w:rPr>
        <w:t xml:space="preserve">Válido para acumular puntos y visitar identificándose con Socio </w:t>
      </w:r>
      <w:proofErr w:type="spellStart"/>
      <w:r w:rsidRPr="006B12B1">
        <w:rPr>
          <w:rFonts w:ascii="Arial" w:eastAsia="Times New Roman" w:hAnsi="Arial" w:cs="Arial"/>
          <w:color w:val="505155"/>
          <w:sz w:val="27"/>
          <w:szCs w:val="27"/>
          <w:lang w:eastAsia="es-PE"/>
        </w:rPr>
        <w:t>Cineplanet</w:t>
      </w:r>
      <w:proofErr w:type="spellEnd"/>
      <w:r w:rsidRPr="006B12B1">
        <w:rPr>
          <w:rFonts w:ascii="Arial" w:eastAsia="Times New Roman" w:hAnsi="Arial" w:cs="Arial"/>
          <w:color w:val="505155"/>
          <w:sz w:val="27"/>
          <w:szCs w:val="27"/>
          <w:lang w:eastAsia="es-PE"/>
        </w:rPr>
        <w:t>, presentando su DNI.</w:t>
      </w:r>
    </w:p>
    <w:p w14:paraId="03243B53" w14:textId="77777777" w:rsidR="006B12B1" w:rsidRPr="006B12B1" w:rsidRDefault="006B12B1" w:rsidP="006B12B1">
      <w:pPr>
        <w:numPr>
          <w:ilvl w:val="0"/>
          <w:numId w:val="7"/>
        </w:numPr>
        <w:shd w:val="clear" w:color="auto" w:fill="FFFFFF"/>
        <w:spacing w:after="0" w:line="240" w:lineRule="auto"/>
        <w:ind w:left="480"/>
        <w:rPr>
          <w:rFonts w:ascii="Arial" w:eastAsia="Times New Roman" w:hAnsi="Arial" w:cs="Arial"/>
          <w:color w:val="505155"/>
          <w:sz w:val="27"/>
          <w:szCs w:val="27"/>
          <w:lang w:eastAsia="es-PE"/>
        </w:rPr>
      </w:pPr>
      <w:r w:rsidRPr="006B12B1">
        <w:rPr>
          <w:rFonts w:ascii="Arial" w:eastAsia="Times New Roman" w:hAnsi="Arial" w:cs="Arial"/>
          <w:color w:val="505155"/>
          <w:sz w:val="27"/>
          <w:szCs w:val="27"/>
          <w:lang w:eastAsia="es-PE"/>
        </w:rPr>
        <w:t>Este boleto no es dinero en efectivo.</w:t>
      </w:r>
    </w:p>
    <w:p w14:paraId="20048C7C" w14:textId="77777777" w:rsidR="006B12B1" w:rsidRPr="006B12B1" w:rsidRDefault="006B12B1" w:rsidP="006B12B1">
      <w:pPr>
        <w:numPr>
          <w:ilvl w:val="0"/>
          <w:numId w:val="7"/>
        </w:numPr>
        <w:shd w:val="clear" w:color="auto" w:fill="FFFFFF"/>
        <w:spacing w:after="0" w:line="240" w:lineRule="auto"/>
        <w:ind w:left="480"/>
        <w:rPr>
          <w:rFonts w:ascii="Arial" w:eastAsia="Times New Roman" w:hAnsi="Arial" w:cs="Arial"/>
          <w:color w:val="505155"/>
          <w:sz w:val="27"/>
          <w:szCs w:val="27"/>
          <w:lang w:eastAsia="es-PE"/>
        </w:rPr>
      </w:pPr>
      <w:r w:rsidRPr="006B12B1">
        <w:rPr>
          <w:rFonts w:ascii="Arial" w:eastAsia="Times New Roman" w:hAnsi="Arial" w:cs="Arial"/>
          <w:color w:val="505155"/>
          <w:sz w:val="27"/>
          <w:szCs w:val="27"/>
          <w:lang w:eastAsia="es-PE"/>
        </w:rPr>
        <w:t>Cualquier consulta sírvase realizarla directamente al 624-9500 o al correo:</w:t>
      </w:r>
    </w:p>
    <w:p w14:paraId="366ED734" w14:textId="123DB641" w:rsidR="006B12B1" w:rsidRPr="006B12B1" w:rsidRDefault="006B12B1" w:rsidP="006B12B1">
      <w:pPr>
        <w:shd w:val="clear" w:color="auto" w:fill="FFFFFF"/>
        <w:spacing w:after="0" w:line="240" w:lineRule="auto"/>
        <w:ind w:left="480"/>
        <w:rPr>
          <w:rFonts w:ascii="Arial" w:eastAsia="Times New Roman" w:hAnsi="Arial" w:cs="Arial"/>
          <w:i/>
          <w:iCs/>
          <w:color w:val="505155"/>
          <w:sz w:val="27"/>
          <w:szCs w:val="27"/>
          <w:lang w:eastAsia="es-PE"/>
        </w:rPr>
      </w:pPr>
      <w:r w:rsidRPr="006B12B1">
        <w:rPr>
          <w:rFonts w:ascii="Arial" w:eastAsia="Times New Roman" w:hAnsi="Arial" w:cs="Arial"/>
          <w:i/>
          <w:iCs/>
          <w:color w:val="505155"/>
          <w:sz w:val="27"/>
          <w:szCs w:val="27"/>
          <w:lang w:eastAsia="es-PE"/>
        </w:rPr>
        <w:t>contactanos@cineplanet.com.pe</w:t>
      </w:r>
    </w:p>
  </w:comment>
  <w:comment w:id="143" w:author="Diego Tamayo Galvez" w:date="2019-04-26T18:01:00Z" w:initials="DTG">
    <w:p w14:paraId="7F3A7F89" w14:textId="33224020" w:rsidR="0022010D" w:rsidRDefault="0022010D">
      <w:pPr>
        <w:pStyle w:val="Textocomentario"/>
      </w:pPr>
      <w:r>
        <w:rPr>
          <w:rStyle w:val="Refdecomentario"/>
        </w:rPr>
        <w:annotationRef/>
      </w:r>
      <w:r>
        <w:t>Renzo, según ese detalle el plazo para canje ya pasó. Existe algún link en el que se encuentre esa información a fin de remitirlo a dicha web.</w:t>
      </w:r>
    </w:p>
  </w:comment>
  <w:comment w:id="150" w:author="Aime Palhua" w:date="2019-04-26T18:05:00Z" w:initials="AP">
    <w:p w14:paraId="08D3306B" w14:textId="0E7297F5" w:rsidR="00443631" w:rsidRDefault="00443631">
      <w:pPr>
        <w:pStyle w:val="Textocomentario"/>
      </w:pPr>
      <w:r>
        <w:rPr>
          <w:rStyle w:val="Refdecomentario"/>
        </w:rPr>
        <w:annotationRef/>
      </w:r>
      <w:r>
        <w:t>Por definir de acuerdo a las  fechas de viaje.</w:t>
      </w:r>
    </w:p>
    <w:p w14:paraId="14294617" w14:textId="77777777" w:rsidR="00443631" w:rsidRDefault="00443631">
      <w:pPr>
        <w:pStyle w:val="Textocomentario"/>
      </w:pPr>
    </w:p>
    <w:p w14:paraId="124649BA" w14:textId="10391E38" w:rsidR="00443631" w:rsidRDefault="00443631">
      <w:pPr>
        <w:pStyle w:val="Textocomentario"/>
      </w:pPr>
      <w:r>
        <w:t>Se sugiere que el recojo del paquete de viaje se realice hasta un día útil antes de la fecha de viaje</w:t>
      </w:r>
    </w:p>
  </w:comment>
  <w:comment w:id="162" w:author="Renzo Antonio Cano Rojo" w:date="2019-04-26T18:01:00Z" w:initials="RACR">
    <w:p w14:paraId="7AA113A2" w14:textId="2AA7F2B5" w:rsidR="005D534E" w:rsidRDefault="005D534E">
      <w:pPr>
        <w:pStyle w:val="Textocomentario"/>
      </w:pPr>
      <w:r>
        <w:rPr>
          <w:rStyle w:val="Refdecomentario"/>
        </w:rPr>
        <w:annotationRef/>
      </w:r>
      <w:r>
        <w:t>Así es, entregada por la agencia de viajes.</w:t>
      </w:r>
    </w:p>
  </w:comment>
  <w:comment w:id="163" w:author="Aime Palhua" w:date="2019-04-26T18:09:00Z" w:initials="AP">
    <w:p w14:paraId="6D02579D" w14:textId="4A01341E" w:rsidR="009E31DB" w:rsidRDefault="009E31DB">
      <w:pPr>
        <w:pStyle w:val="Textocomentario"/>
      </w:pPr>
      <w:r>
        <w:rPr>
          <w:rStyle w:val="Refdecomentario"/>
        </w:rPr>
        <w:annotationRef/>
      </w:r>
      <w:r>
        <w:t>No me queda claro. No viene a Rímac a recoger su carta premio? Luego va a la agencia de viajes? P/f detallar procedimiento a fin de definir fechas (para cada premio)</w:t>
      </w:r>
    </w:p>
  </w:comment>
  <w:comment w:id="161" w:author="Aime Palhua" w:date="2019-04-26T18:01:00Z" w:initials="AP">
    <w:p w14:paraId="02214D3E" w14:textId="77777777" w:rsidR="001825AE" w:rsidRDefault="001825AE">
      <w:pPr>
        <w:pStyle w:val="Textocomentario"/>
      </w:pPr>
      <w:r>
        <w:rPr>
          <w:rStyle w:val="Refdecomentario"/>
        </w:rPr>
        <w:annotationRef/>
      </w:r>
      <w:r>
        <w:t>Tienen un plazo límite para recoger el premio?</w:t>
      </w:r>
    </w:p>
  </w:comment>
  <w:comment w:id="164" w:author="Aime Palhua" w:date="2019-04-26T18:09:00Z" w:initials="AP">
    <w:p w14:paraId="184F6DD0" w14:textId="73DC1100" w:rsidR="009E31DB" w:rsidRDefault="009E31DB">
      <w:pPr>
        <w:pStyle w:val="Textocomentario"/>
      </w:pPr>
      <w:r>
        <w:rPr>
          <w:rStyle w:val="Refdecomentario"/>
        </w:rPr>
        <w:annotationRef/>
      </w:r>
      <w:r>
        <w:t>Indicar con que persona  se contactará y en qué horario</w:t>
      </w:r>
    </w:p>
  </w:comment>
  <w:comment w:id="165" w:author="Aime Palhua" w:date="2019-04-26T18:11:00Z" w:initials="AP">
    <w:p w14:paraId="529CE52A" w14:textId="6C53D16E" w:rsidR="001825AE" w:rsidRDefault="001825AE">
      <w:pPr>
        <w:pStyle w:val="Textocomentario"/>
      </w:pPr>
      <w:r>
        <w:rPr>
          <w:rStyle w:val="Refdecomentario"/>
        </w:rPr>
        <w:annotationRef/>
      </w:r>
      <w:r w:rsidR="00250498">
        <w:t>Para el caso de ganador de provincia, sugerimos que recoja el premio en las sedes que tenemos o a través de un tercero con carta poder legalizado.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315981" w15:done="0"/>
  <w15:commentEx w15:paraId="737A1445" w15:paraIdParent="0A315981" w15:done="0"/>
  <w15:commentEx w15:paraId="0EED526F" w15:done="0"/>
  <w15:commentEx w15:paraId="73FD0324" w15:paraIdParent="0EED526F" w15:done="0"/>
  <w15:commentEx w15:paraId="33FFADA5" w15:done="0"/>
  <w15:commentEx w15:paraId="762D5D84" w15:done="0"/>
  <w15:commentEx w15:paraId="0F1D8A39" w15:done="0"/>
  <w15:commentEx w15:paraId="29C4C42F" w15:paraIdParent="0F1D8A39" w15:done="0"/>
  <w15:commentEx w15:paraId="7B4C777B" w15:done="0"/>
  <w15:commentEx w15:paraId="7E98F0BE" w15:paraIdParent="7B4C777B" w15:done="0"/>
  <w15:commentEx w15:paraId="536CF3E1" w15:done="0"/>
  <w15:commentEx w15:paraId="75BEB53C" w15:paraIdParent="536CF3E1" w15:done="0"/>
  <w15:commentEx w15:paraId="2A38B9FD" w15:paraIdParent="536CF3E1" w15:done="0"/>
  <w15:commentEx w15:paraId="4F4249E0" w15:paraIdParent="536CF3E1" w15:done="0"/>
  <w15:commentEx w15:paraId="0AFF9EE6" w15:paraIdParent="536CF3E1" w15:done="0"/>
  <w15:commentEx w15:paraId="465A9D4A" w15:done="0"/>
  <w15:commentEx w15:paraId="110C6856" w15:paraIdParent="465A9D4A" w15:done="0"/>
  <w15:commentEx w15:paraId="5C183B67" w15:done="0"/>
  <w15:commentEx w15:paraId="366ED734" w15:paraIdParent="5C183B67" w15:done="0"/>
  <w15:commentEx w15:paraId="7F3A7F89" w15:paraIdParent="5C183B67" w15:done="0"/>
  <w15:commentEx w15:paraId="46C0E548" w15:done="0"/>
  <w15:commentEx w15:paraId="47DD4E5F" w15:paraIdParent="46C0E548" w15:done="0"/>
  <w15:commentEx w15:paraId="70F526FB" w15:done="0"/>
  <w15:commentEx w15:paraId="09393F28" w15:paraIdParent="70F526FB" w15:done="0"/>
  <w15:commentEx w15:paraId="0F23CD94" w15:done="0"/>
  <w15:commentEx w15:paraId="05643D2A" w15:done="0"/>
  <w15:commentEx w15:paraId="7AA113A2" w15:paraIdParent="05643D2A" w15:done="0"/>
  <w15:commentEx w15:paraId="718B2542" w15:done="0"/>
  <w15:commentEx w15:paraId="56008723" w15:paraIdParent="718B2542" w15:done="0"/>
  <w15:commentEx w15:paraId="02214D3E" w15:done="0"/>
  <w15:commentEx w15:paraId="79BCBD07" w15:paraIdParent="02214D3E" w15:done="0"/>
  <w15:commentEx w15:paraId="529CE52A" w15:done="0"/>
  <w15:commentEx w15:paraId="556142E7" w15:paraIdParent="529CE5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2B5AC" w14:textId="77777777" w:rsidR="00C90A25" w:rsidRDefault="00C90A25" w:rsidP="00A1019B">
      <w:pPr>
        <w:spacing w:after="0" w:line="240" w:lineRule="auto"/>
      </w:pPr>
      <w:r>
        <w:separator/>
      </w:r>
    </w:p>
  </w:endnote>
  <w:endnote w:type="continuationSeparator" w:id="0">
    <w:p w14:paraId="1FDEECAA" w14:textId="77777777" w:rsidR="00C90A25" w:rsidRDefault="00C90A25" w:rsidP="00A1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90007" w14:textId="77777777" w:rsidR="00C90A25" w:rsidRDefault="00C90A25" w:rsidP="00A1019B">
      <w:pPr>
        <w:spacing w:after="0" w:line="240" w:lineRule="auto"/>
      </w:pPr>
      <w:r>
        <w:separator/>
      </w:r>
    </w:p>
  </w:footnote>
  <w:footnote w:type="continuationSeparator" w:id="0">
    <w:p w14:paraId="2E3FDE97" w14:textId="77777777" w:rsidR="00C90A25" w:rsidRDefault="00C90A25" w:rsidP="00A1019B">
      <w:pPr>
        <w:spacing w:after="0" w:line="240" w:lineRule="auto"/>
      </w:pPr>
      <w:r>
        <w:continuationSeparator/>
      </w:r>
    </w:p>
  </w:footnote>
  <w:footnote w:id="1">
    <w:p w14:paraId="5F611C59" w14:textId="78BFEE7E" w:rsidR="00A1019B" w:rsidRDefault="00A1019B">
      <w:pPr>
        <w:pStyle w:val="Textonotapie"/>
      </w:pPr>
      <w:ins w:id="60" w:author="Diego Tamayo Galvez" w:date="2019-04-25T16:06:00Z">
        <w:r>
          <w:rPr>
            <w:rStyle w:val="Refdenotaalpie"/>
          </w:rPr>
          <w:footnoteRef/>
        </w:r>
        <w:r>
          <w:t xml:space="preserve"> </w:t>
        </w:r>
      </w:ins>
      <w:ins w:id="61" w:author="Diego Tamayo Galvez" w:date="2019-04-25T16:29:00Z">
        <w:r w:rsidR="001765D1">
          <w:t>Se deberá pagar la prima anual en los siguientes productos:</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4DF0"/>
    <w:multiLevelType w:val="hybridMultilevel"/>
    <w:tmpl w:val="C8B43550"/>
    <w:lvl w:ilvl="0" w:tplc="E68C1360">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F4D42D9"/>
    <w:multiLevelType w:val="hybridMultilevel"/>
    <w:tmpl w:val="A5F4013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369F200E"/>
    <w:multiLevelType w:val="hybridMultilevel"/>
    <w:tmpl w:val="E7625F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B8B66B3"/>
    <w:multiLevelType w:val="hybridMultilevel"/>
    <w:tmpl w:val="4FA283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5AFC4F6C"/>
    <w:multiLevelType w:val="hybridMultilevel"/>
    <w:tmpl w:val="C7B0268E"/>
    <w:lvl w:ilvl="0" w:tplc="D5E06D20">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7217A43"/>
    <w:multiLevelType w:val="multilevel"/>
    <w:tmpl w:val="6FB4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A109C8"/>
    <w:multiLevelType w:val="hybridMultilevel"/>
    <w:tmpl w:val="0A34D01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nzo Antonio Cano Rojo">
    <w15:presenceInfo w15:providerId="AD" w15:userId="S-1-5-21-195646035-1662585268-1458450816-91422"/>
  </w15:person>
  <w15:person w15:author="Diego Tamayo Galvez">
    <w15:presenceInfo w15:providerId="AD" w15:userId="S-1-5-21-195646035-1662585268-1458450816-912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626"/>
    <w:rsid w:val="00032579"/>
    <w:rsid w:val="00070BE0"/>
    <w:rsid w:val="000723A1"/>
    <w:rsid w:val="00084711"/>
    <w:rsid w:val="000872EA"/>
    <w:rsid w:val="000932C5"/>
    <w:rsid w:val="00095AC0"/>
    <w:rsid w:val="000971D6"/>
    <w:rsid w:val="000A27F3"/>
    <w:rsid w:val="000C3B72"/>
    <w:rsid w:val="000D437E"/>
    <w:rsid w:val="000D7D51"/>
    <w:rsid w:val="000E0D8A"/>
    <w:rsid w:val="00156841"/>
    <w:rsid w:val="001765D1"/>
    <w:rsid w:val="00182251"/>
    <w:rsid w:val="001825AE"/>
    <w:rsid w:val="001C5609"/>
    <w:rsid w:val="00217D06"/>
    <w:rsid w:val="0022010D"/>
    <w:rsid w:val="00250498"/>
    <w:rsid w:val="00252D0B"/>
    <w:rsid w:val="00295048"/>
    <w:rsid w:val="002D75AC"/>
    <w:rsid w:val="002F6888"/>
    <w:rsid w:val="00337498"/>
    <w:rsid w:val="003400DA"/>
    <w:rsid w:val="00350E6A"/>
    <w:rsid w:val="00353CBC"/>
    <w:rsid w:val="003C1D90"/>
    <w:rsid w:val="003D5CAF"/>
    <w:rsid w:val="003F0964"/>
    <w:rsid w:val="00440783"/>
    <w:rsid w:val="00443022"/>
    <w:rsid w:val="00443631"/>
    <w:rsid w:val="004661C3"/>
    <w:rsid w:val="00490DDC"/>
    <w:rsid w:val="004A6EA5"/>
    <w:rsid w:val="004C6F1F"/>
    <w:rsid w:val="004D2915"/>
    <w:rsid w:val="00514B62"/>
    <w:rsid w:val="00536030"/>
    <w:rsid w:val="005555F5"/>
    <w:rsid w:val="00571749"/>
    <w:rsid w:val="00583C0D"/>
    <w:rsid w:val="005B74B3"/>
    <w:rsid w:val="005D534E"/>
    <w:rsid w:val="00601517"/>
    <w:rsid w:val="0060482A"/>
    <w:rsid w:val="006A1EDE"/>
    <w:rsid w:val="006A23B1"/>
    <w:rsid w:val="006B12B1"/>
    <w:rsid w:val="006F02C7"/>
    <w:rsid w:val="00702B48"/>
    <w:rsid w:val="00734606"/>
    <w:rsid w:val="0073483A"/>
    <w:rsid w:val="00761D9C"/>
    <w:rsid w:val="007E4FE2"/>
    <w:rsid w:val="00801F0B"/>
    <w:rsid w:val="008115D1"/>
    <w:rsid w:val="008849CC"/>
    <w:rsid w:val="008A3547"/>
    <w:rsid w:val="008D4E0F"/>
    <w:rsid w:val="008F4EB4"/>
    <w:rsid w:val="00942352"/>
    <w:rsid w:val="0094567F"/>
    <w:rsid w:val="00971DBA"/>
    <w:rsid w:val="00994E11"/>
    <w:rsid w:val="009E31DB"/>
    <w:rsid w:val="009E62EF"/>
    <w:rsid w:val="00A01EA8"/>
    <w:rsid w:val="00A03514"/>
    <w:rsid w:val="00A1019B"/>
    <w:rsid w:val="00A358D6"/>
    <w:rsid w:val="00A65624"/>
    <w:rsid w:val="00A94B12"/>
    <w:rsid w:val="00AA7F49"/>
    <w:rsid w:val="00AD31D5"/>
    <w:rsid w:val="00B336D7"/>
    <w:rsid w:val="00B605E8"/>
    <w:rsid w:val="00BB174B"/>
    <w:rsid w:val="00BB7626"/>
    <w:rsid w:val="00BE085D"/>
    <w:rsid w:val="00BE2688"/>
    <w:rsid w:val="00C40ED7"/>
    <w:rsid w:val="00C41AC3"/>
    <w:rsid w:val="00C41EE6"/>
    <w:rsid w:val="00C736A4"/>
    <w:rsid w:val="00C761FB"/>
    <w:rsid w:val="00C90A25"/>
    <w:rsid w:val="00C94BC9"/>
    <w:rsid w:val="00CA5CE4"/>
    <w:rsid w:val="00CB51AF"/>
    <w:rsid w:val="00CD150A"/>
    <w:rsid w:val="00CD28F5"/>
    <w:rsid w:val="00CD2DD3"/>
    <w:rsid w:val="00D02A2E"/>
    <w:rsid w:val="00D21E20"/>
    <w:rsid w:val="00D45E93"/>
    <w:rsid w:val="00D76C89"/>
    <w:rsid w:val="00DF7070"/>
    <w:rsid w:val="00E45D06"/>
    <w:rsid w:val="00E5755C"/>
    <w:rsid w:val="00E83323"/>
    <w:rsid w:val="00E97E20"/>
    <w:rsid w:val="00EA144C"/>
    <w:rsid w:val="00EC7809"/>
    <w:rsid w:val="00ED458E"/>
    <w:rsid w:val="00EE213A"/>
    <w:rsid w:val="00F47B92"/>
    <w:rsid w:val="00F94312"/>
    <w:rsid w:val="00FC0526"/>
    <w:rsid w:val="00FD3243"/>
    <w:rsid w:val="00FD74E6"/>
    <w:rsid w:val="00FE0E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626"/>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B7626"/>
    <w:rPr>
      <w:color w:val="0563C1"/>
      <w:u w:val="single"/>
    </w:rPr>
  </w:style>
  <w:style w:type="paragraph" w:styleId="Prrafodelista">
    <w:name w:val="List Paragraph"/>
    <w:basedOn w:val="Normal"/>
    <w:uiPriority w:val="34"/>
    <w:qFormat/>
    <w:rsid w:val="002D75AC"/>
    <w:pPr>
      <w:ind w:left="720"/>
      <w:contextualSpacing/>
    </w:pPr>
  </w:style>
  <w:style w:type="character" w:styleId="Refdecomentario">
    <w:name w:val="annotation reference"/>
    <w:basedOn w:val="Fuentedeprrafopredeter"/>
    <w:uiPriority w:val="99"/>
    <w:semiHidden/>
    <w:unhideWhenUsed/>
    <w:rsid w:val="000D7D51"/>
    <w:rPr>
      <w:sz w:val="16"/>
      <w:szCs w:val="16"/>
    </w:rPr>
  </w:style>
  <w:style w:type="paragraph" w:styleId="Textocomentario">
    <w:name w:val="annotation text"/>
    <w:basedOn w:val="Normal"/>
    <w:link w:val="TextocomentarioCar"/>
    <w:uiPriority w:val="99"/>
    <w:semiHidden/>
    <w:unhideWhenUsed/>
    <w:rsid w:val="000D7D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7D51"/>
    <w:rPr>
      <w:sz w:val="20"/>
      <w:szCs w:val="20"/>
    </w:rPr>
  </w:style>
  <w:style w:type="paragraph" w:styleId="Asuntodelcomentario">
    <w:name w:val="annotation subject"/>
    <w:basedOn w:val="Textocomentario"/>
    <w:next w:val="Textocomentario"/>
    <w:link w:val="AsuntodelcomentarioCar"/>
    <w:uiPriority w:val="99"/>
    <w:semiHidden/>
    <w:unhideWhenUsed/>
    <w:rsid w:val="000D7D51"/>
    <w:rPr>
      <w:b/>
      <w:bCs/>
    </w:rPr>
  </w:style>
  <w:style w:type="character" w:customStyle="1" w:styleId="AsuntodelcomentarioCar">
    <w:name w:val="Asunto del comentario Car"/>
    <w:basedOn w:val="TextocomentarioCar"/>
    <w:link w:val="Asuntodelcomentario"/>
    <w:uiPriority w:val="99"/>
    <w:semiHidden/>
    <w:rsid w:val="000D7D51"/>
    <w:rPr>
      <w:b/>
      <w:bCs/>
      <w:sz w:val="20"/>
      <w:szCs w:val="20"/>
    </w:rPr>
  </w:style>
  <w:style w:type="paragraph" w:styleId="Textodeglobo">
    <w:name w:val="Balloon Text"/>
    <w:basedOn w:val="Normal"/>
    <w:link w:val="TextodegloboCar"/>
    <w:uiPriority w:val="99"/>
    <w:semiHidden/>
    <w:unhideWhenUsed/>
    <w:rsid w:val="000D7D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D51"/>
    <w:rPr>
      <w:rFonts w:ascii="Tahoma" w:hAnsi="Tahoma" w:cs="Tahoma"/>
      <w:sz w:val="16"/>
      <w:szCs w:val="16"/>
    </w:rPr>
  </w:style>
  <w:style w:type="paragraph" w:styleId="NormalWeb">
    <w:name w:val="Normal (Web)"/>
    <w:basedOn w:val="Normal"/>
    <w:uiPriority w:val="99"/>
    <w:semiHidden/>
    <w:unhideWhenUsed/>
    <w:rsid w:val="006B12B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6B12B1"/>
    <w:rPr>
      <w:b/>
      <w:bCs/>
    </w:rPr>
  </w:style>
  <w:style w:type="paragraph" w:styleId="DireccinHTML">
    <w:name w:val="HTML Address"/>
    <w:basedOn w:val="Normal"/>
    <w:link w:val="DireccinHTMLCar"/>
    <w:uiPriority w:val="99"/>
    <w:semiHidden/>
    <w:unhideWhenUsed/>
    <w:rsid w:val="006B12B1"/>
    <w:pPr>
      <w:spacing w:after="0" w:line="240" w:lineRule="auto"/>
    </w:pPr>
    <w:rPr>
      <w:rFonts w:ascii="Times New Roman" w:eastAsia="Times New Roman" w:hAnsi="Times New Roman" w:cs="Times New Roman"/>
      <w:i/>
      <w:iCs/>
      <w:sz w:val="24"/>
      <w:szCs w:val="24"/>
      <w:lang w:eastAsia="es-PE"/>
    </w:rPr>
  </w:style>
  <w:style w:type="character" w:customStyle="1" w:styleId="DireccinHTMLCar">
    <w:name w:val="Dirección HTML Car"/>
    <w:basedOn w:val="Fuentedeprrafopredeter"/>
    <w:link w:val="DireccinHTML"/>
    <w:uiPriority w:val="99"/>
    <w:semiHidden/>
    <w:rsid w:val="006B12B1"/>
    <w:rPr>
      <w:rFonts w:ascii="Times New Roman" w:eastAsia="Times New Roman" w:hAnsi="Times New Roman" w:cs="Times New Roman"/>
      <w:i/>
      <w:iCs/>
      <w:sz w:val="24"/>
      <w:szCs w:val="24"/>
      <w:lang w:eastAsia="es-PE"/>
    </w:rPr>
  </w:style>
  <w:style w:type="paragraph" w:styleId="Revisin">
    <w:name w:val="Revision"/>
    <w:hidden/>
    <w:uiPriority w:val="99"/>
    <w:semiHidden/>
    <w:rsid w:val="006B12B1"/>
    <w:pPr>
      <w:spacing w:after="0" w:line="240" w:lineRule="auto"/>
    </w:pPr>
  </w:style>
  <w:style w:type="paragraph" w:styleId="Textonotapie">
    <w:name w:val="footnote text"/>
    <w:basedOn w:val="Normal"/>
    <w:link w:val="TextonotapieCar"/>
    <w:uiPriority w:val="99"/>
    <w:semiHidden/>
    <w:unhideWhenUsed/>
    <w:rsid w:val="00A1019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019B"/>
    <w:rPr>
      <w:sz w:val="20"/>
      <w:szCs w:val="20"/>
    </w:rPr>
  </w:style>
  <w:style w:type="character" w:styleId="Refdenotaalpie">
    <w:name w:val="footnote reference"/>
    <w:basedOn w:val="Fuentedeprrafopredeter"/>
    <w:uiPriority w:val="99"/>
    <w:semiHidden/>
    <w:unhideWhenUsed/>
    <w:rsid w:val="00A1019B"/>
    <w:rPr>
      <w:vertAlign w:val="superscript"/>
    </w:rPr>
  </w:style>
  <w:style w:type="character" w:styleId="Hipervnculovisitado">
    <w:name w:val="FollowedHyperlink"/>
    <w:basedOn w:val="Fuentedeprrafopredeter"/>
    <w:uiPriority w:val="99"/>
    <w:semiHidden/>
    <w:unhideWhenUsed/>
    <w:rsid w:val="003C1D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626"/>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B7626"/>
    <w:rPr>
      <w:color w:val="0563C1"/>
      <w:u w:val="single"/>
    </w:rPr>
  </w:style>
  <w:style w:type="paragraph" w:styleId="Prrafodelista">
    <w:name w:val="List Paragraph"/>
    <w:basedOn w:val="Normal"/>
    <w:uiPriority w:val="34"/>
    <w:qFormat/>
    <w:rsid w:val="002D75AC"/>
    <w:pPr>
      <w:ind w:left="720"/>
      <w:contextualSpacing/>
    </w:pPr>
  </w:style>
  <w:style w:type="character" w:styleId="Refdecomentario">
    <w:name w:val="annotation reference"/>
    <w:basedOn w:val="Fuentedeprrafopredeter"/>
    <w:uiPriority w:val="99"/>
    <w:semiHidden/>
    <w:unhideWhenUsed/>
    <w:rsid w:val="000D7D51"/>
    <w:rPr>
      <w:sz w:val="16"/>
      <w:szCs w:val="16"/>
    </w:rPr>
  </w:style>
  <w:style w:type="paragraph" w:styleId="Textocomentario">
    <w:name w:val="annotation text"/>
    <w:basedOn w:val="Normal"/>
    <w:link w:val="TextocomentarioCar"/>
    <w:uiPriority w:val="99"/>
    <w:semiHidden/>
    <w:unhideWhenUsed/>
    <w:rsid w:val="000D7D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7D51"/>
    <w:rPr>
      <w:sz w:val="20"/>
      <w:szCs w:val="20"/>
    </w:rPr>
  </w:style>
  <w:style w:type="paragraph" w:styleId="Asuntodelcomentario">
    <w:name w:val="annotation subject"/>
    <w:basedOn w:val="Textocomentario"/>
    <w:next w:val="Textocomentario"/>
    <w:link w:val="AsuntodelcomentarioCar"/>
    <w:uiPriority w:val="99"/>
    <w:semiHidden/>
    <w:unhideWhenUsed/>
    <w:rsid w:val="000D7D51"/>
    <w:rPr>
      <w:b/>
      <w:bCs/>
    </w:rPr>
  </w:style>
  <w:style w:type="character" w:customStyle="1" w:styleId="AsuntodelcomentarioCar">
    <w:name w:val="Asunto del comentario Car"/>
    <w:basedOn w:val="TextocomentarioCar"/>
    <w:link w:val="Asuntodelcomentario"/>
    <w:uiPriority w:val="99"/>
    <w:semiHidden/>
    <w:rsid w:val="000D7D51"/>
    <w:rPr>
      <w:b/>
      <w:bCs/>
      <w:sz w:val="20"/>
      <w:szCs w:val="20"/>
    </w:rPr>
  </w:style>
  <w:style w:type="paragraph" w:styleId="Textodeglobo">
    <w:name w:val="Balloon Text"/>
    <w:basedOn w:val="Normal"/>
    <w:link w:val="TextodegloboCar"/>
    <w:uiPriority w:val="99"/>
    <w:semiHidden/>
    <w:unhideWhenUsed/>
    <w:rsid w:val="000D7D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D51"/>
    <w:rPr>
      <w:rFonts w:ascii="Tahoma" w:hAnsi="Tahoma" w:cs="Tahoma"/>
      <w:sz w:val="16"/>
      <w:szCs w:val="16"/>
    </w:rPr>
  </w:style>
  <w:style w:type="paragraph" w:styleId="NormalWeb">
    <w:name w:val="Normal (Web)"/>
    <w:basedOn w:val="Normal"/>
    <w:uiPriority w:val="99"/>
    <w:semiHidden/>
    <w:unhideWhenUsed/>
    <w:rsid w:val="006B12B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6B12B1"/>
    <w:rPr>
      <w:b/>
      <w:bCs/>
    </w:rPr>
  </w:style>
  <w:style w:type="paragraph" w:styleId="DireccinHTML">
    <w:name w:val="HTML Address"/>
    <w:basedOn w:val="Normal"/>
    <w:link w:val="DireccinHTMLCar"/>
    <w:uiPriority w:val="99"/>
    <w:semiHidden/>
    <w:unhideWhenUsed/>
    <w:rsid w:val="006B12B1"/>
    <w:pPr>
      <w:spacing w:after="0" w:line="240" w:lineRule="auto"/>
    </w:pPr>
    <w:rPr>
      <w:rFonts w:ascii="Times New Roman" w:eastAsia="Times New Roman" w:hAnsi="Times New Roman" w:cs="Times New Roman"/>
      <w:i/>
      <w:iCs/>
      <w:sz w:val="24"/>
      <w:szCs w:val="24"/>
      <w:lang w:eastAsia="es-PE"/>
    </w:rPr>
  </w:style>
  <w:style w:type="character" w:customStyle="1" w:styleId="DireccinHTMLCar">
    <w:name w:val="Dirección HTML Car"/>
    <w:basedOn w:val="Fuentedeprrafopredeter"/>
    <w:link w:val="DireccinHTML"/>
    <w:uiPriority w:val="99"/>
    <w:semiHidden/>
    <w:rsid w:val="006B12B1"/>
    <w:rPr>
      <w:rFonts w:ascii="Times New Roman" w:eastAsia="Times New Roman" w:hAnsi="Times New Roman" w:cs="Times New Roman"/>
      <w:i/>
      <w:iCs/>
      <w:sz w:val="24"/>
      <w:szCs w:val="24"/>
      <w:lang w:eastAsia="es-PE"/>
    </w:rPr>
  </w:style>
  <w:style w:type="paragraph" w:styleId="Revisin">
    <w:name w:val="Revision"/>
    <w:hidden/>
    <w:uiPriority w:val="99"/>
    <w:semiHidden/>
    <w:rsid w:val="006B12B1"/>
    <w:pPr>
      <w:spacing w:after="0" w:line="240" w:lineRule="auto"/>
    </w:pPr>
  </w:style>
  <w:style w:type="paragraph" w:styleId="Textonotapie">
    <w:name w:val="footnote text"/>
    <w:basedOn w:val="Normal"/>
    <w:link w:val="TextonotapieCar"/>
    <w:uiPriority w:val="99"/>
    <w:semiHidden/>
    <w:unhideWhenUsed/>
    <w:rsid w:val="00A1019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019B"/>
    <w:rPr>
      <w:sz w:val="20"/>
      <w:szCs w:val="20"/>
    </w:rPr>
  </w:style>
  <w:style w:type="character" w:styleId="Refdenotaalpie">
    <w:name w:val="footnote reference"/>
    <w:basedOn w:val="Fuentedeprrafopredeter"/>
    <w:uiPriority w:val="99"/>
    <w:semiHidden/>
    <w:unhideWhenUsed/>
    <w:rsid w:val="00A1019B"/>
    <w:rPr>
      <w:vertAlign w:val="superscript"/>
    </w:rPr>
  </w:style>
  <w:style w:type="character" w:styleId="Hipervnculovisitado">
    <w:name w:val="FollowedHyperlink"/>
    <w:basedOn w:val="Fuentedeprrafopredeter"/>
    <w:uiPriority w:val="99"/>
    <w:semiHidden/>
    <w:unhideWhenUsed/>
    <w:rsid w:val="003C1D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181332">
      <w:bodyDiv w:val="1"/>
      <w:marLeft w:val="0"/>
      <w:marRight w:val="0"/>
      <w:marTop w:val="0"/>
      <w:marBottom w:val="0"/>
      <w:divBdr>
        <w:top w:val="none" w:sz="0" w:space="0" w:color="auto"/>
        <w:left w:val="none" w:sz="0" w:space="0" w:color="auto"/>
        <w:bottom w:val="none" w:sz="0" w:space="0" w:color="auto"/>
        <w:right w:val="none" w:sz="0" w:space="0" w:color="auto"/>
      </w:divBdr>
    </w:div>
    <w:div w:id="199452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facebook.com/legal/terms" TargetMode="Externa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B413F-CA9A-428D-BF5C-9AAE23E8C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975</Words>
  <Characters>5367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Aime Palhua</dc:creator>
  <cp:lastModifiedBy>Aime Palhua</cp:lastModifiedBy>
  <cp:revision>2</cp:revision>
  <dcterms:created xsi:type="dcterms:W3CDTF">2019-04-26T23:16:00Z</dcterms:created>
  <dcterms:modified xsi:type="dcterms:W3CDTF">2019-04-26T23:16:00Z</dcterms:modified>
</cp:coreProperties>
</file>